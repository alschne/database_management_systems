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D7E7" w14:textId="790C310C" w:rsidR="0087260F" w:rsidRDefault="0087260F" w:rsidP="0087260F">
      <w:pPr>
        <w:spacing w:line="240" w:lineRule="atLeast"/>
        <w:rPr>
          <w:rFonts w:ascii="Arial" w:hAnsi="Arial" w:cs="Arial"/>
          <w:snapToGrid w:val="0"/>
          <w:color w:val="000000"/>
          <w:sz w:val="28"/>
          <w:szCs w:val="28"/>
          <w:u w:val="single"/>
        </w:rPr>
      </w:pPr>
      <w:r w:rsidRPr="0087260F">
        <w:rPr>
          <w:rFonts w:ascii="Arial" w:hAnsi="Arial" w:cs="Arial"/>
          <w:b/>
          <w:snapToGrid w:val="0"/>
          <w:color w:val="000000"/>
          <w:sz w:val="28"/>
          <w:szCs w:val="28"/>
          <w:u w:val="single"/>
        </w:rPr>
        <w:t>Project</w:t>
      </w:r>
      <w:r w:rsidR="00EB0C78" w:rsidRPr="0087260F">
        <w:rPr>
          <w:rFonts w:ascii="Arial" w:hAnsi="Arial" w:cs="Arial"/>
          <w:b/>
          <w:snapToGrid w:val="0"/>
          <w:color w:val="000000"/>
          <w:sz w:val="28"/>
          <w:szCs w:val="28"/>
        </w:rPr>
        <w:t>:</w:t>
      </w:r>
      <w:r w:rsidR="00EB0C78" w:rsidRPr="0087260F">
        <w:rPr>
          <w:rFonts w:ascii="Arial" w:hAnsi="Arial" w:cs="Arial"/>
          <w:snapToGrid w:val="0"/>
          <w:color w:val="000000"/>
          <w:sz w:val="28"/>
          <w:szCs w:val="28"/>
        </w:rPr>
        <w:t xml:space="preserve"> </w:t>
      </w:r>
      <w:r w:rsidRPr="0087260F">
        <w:rPr>
          <w:rFonts w:ascii="Arial" w:hAnsi="Arial" w:cs="Arial"/>
          <w:snapToGrid w:val="0"/>
          <w:color w:val="000000"/>
          <w:sz w:val="28"/>
          <w:szCs w:val="28"/>
          <w:u w:val="single"/>
        </w:rPr>
        <w:t>Synthetic Clinical Patient Database</w:t>
      </w:r>
    </w:p>
    <w:p w14:paraId="63C2A360" w14:textId="3D028A31" w:rsidR="006A3638" w:rsidRDefault="006A3638" w:rsidP="0087260F">
      <w:pPr>
        <w:spacing w:line="240" w:lineRule="atLeast"/>
        <w:rPr>
          <w:rFonts w:ascii="Arial" w:hAnsi="Arial" w:cs="Arial"/>
          <w:snapToGrid w:val="0"/>
          <w:color w:val="000000"/>
          <w:sz w:val="28"/>
          <w:szCs w:val="28"/>
          <w:u w:val="single"/>
        </w:rPr>
      </w:pPr>
    </w:p>
    <w:p w14:paraId="257C5E5B" w14:textId="51CF60C9" w:rsidR="006A3638" w:rsidRPr="006A3638" w:rsidRDefault="006A3638" w:rsidP="0087260F">
      <w:pPr>
        <w:spacing w:line="240" w:lineRule="atLeast"/>
        <w:rPr>
          <w:rFonts w:ascii="Arial" w:hAnsi="Arial" w:cs="Arial"/>
          <w:b/>
          <w:bCs/>
          <w:snapToGrid w:val="0"/>
          <w:color w:val="000000"/>
        </w:rPr>
      </w:pPr>
      <w:r w:rsidRPr="006A3638">
        <w:rPr>
          <w:rFonts w:ascii="Arial" w:hAnsi="Arial" w:cs="Arial"/>
          <w:b/>
          <w:bCs/>
          <w:snapToGrid w:val="0"/>
          <w:color w:val="000000"/>
        </w:rPr>
        <w:t xml:space="preserve">Team G66: Allie Schneider, Francis </w:t>
      </w:r>
      <w:proofErr w:type="spellStart"/>
      <w:r w:rsidRPr="006A3638">
        <w:rPr>
          <w:rFonts w:ascii="Arial" w:hAnsi="Arial" w:cs="Arial"/>
          <w:b/>
          <w:bCs/>
          <w:snapToGrid w:val="0"/>
          <w:color w:val="000000"/>
        </w:rPr>
        <w:t>Villamater</w:t>
      </w:r>
      <w:proofErr w:type="spellEnd"/>
      <w:r w:rsidRPr="006A3638">
        <w:rPr>
          <w:rFonts w:ascii="Arial" w:hAnsi="Arial" w:cs="Arial"/>
          <w:b/>
          <w:bCs/>
          <w:snapToGrid w:val="0"/>
          <w:color w:val="000000"/>
        </w:rPr>
        <w:t>, Andrew Chen</w:t>
      </w:r>
    </w:p>
    <w:p w14:paraId="25DC9B9A" w14:textId="3156634C" w:rsidR="0087260F" w:rsidRDefault="0087260F" w:rsidP="0087260F">
      <w:pPr>
        <w:spacing w:line="240" w:lineRule="atLeast"/>
        <w:rPr>
          <w:rFonts w:ascii="Times New Roman" w:hAnsi="Times New Roman"/>
          <w:snapToGrid w:val="0"/>
          <w:color w:val="000000"/>
        </w:rPr>
      </w:pPr>
    </w:p>
    <w:p w14:paraId="5A2C37D2" w14:textId="584DA6E8" w:rsidR="006C1FD9" w:rsidRDefault="006C1FD9" w:rsidP="0087260F">
      <w:pPr>
        <w:spacing w:line="240" w:lineRule="atLeast"/>
        <w:rPr>
          <w:rFonts w:ascii="Times New Roman" w:hAnsi="Times New Roman"/>
          <w:b/>
          <w:bCs/>
          <w:snapToGrid w:val="0"/>
          <w:color w:val="000000"/>
          <w:u w:val="single"/>
        </w:rPr>
      </w:pPr>
      <w:r w:rsidRPr="006C1FD9">
        <w:rPr>
          <w:rFonts w:ascii="Times New Roman" w:hAnsi="Times New Roman"/>
          <w:b/>
          <w:bCs/>
          <w:snapToGrid w:val="0"/>
          <w:color w:val="000000"/>
          <w:u w:val="single"/>
        </w:rPr>
        <w:t>Overall instructions</w:t>
      </w:r>
    </w:p>
    <w:p w14:paraId="08F5F0E9" w14:textId="77777777" w:rsidR="00846EB3" w:rsidRDefault="00846EB3" w:rsidP="0087260F">
      <w:pPr>
        <w:spacing w:line="240" w:lineRule="atLeast"/>
        <w:rPr>
          <w:rFonts w:ascii="Times New Roman" w:hAnsi="Times New Roman"/>
          <w:snapToGrid w:val="0"/>
          <w:color w:val="000000"/>
        </w:rPr>
      </w:pPr>
    </w:p>
    <w:p w14:paraId="3608FEB4" w14:textId="3A6D2A20" w:rsidR="00846EB3" w:rsidRPr="002B169D" w:rsidRDefault="00846EB3" w:rsidP="0087260F">
      <w:pPr>
        <w:spacing w:line="240" w:lineRule="atLeast"/>
        <w:rPr>
          <w:rFonts w:ascii="Times New Roman" w:hAnsi="Times New Roman"/>
          <w:b/>
          <w:bCs/>
          <w:snapToGrid w:val="0"/>
          <w:color w:val="000000"/>
        </w:rPr>
      </w:pPr>
      <w:r w:rsidRPr="002B169D">
        <w:rPr>
          <w:rFonts w:ascii="Times New Roman" w:hAnsi="Times New Roman"/>
          <w:b/>
          <w:bCs/>
          <w:snapToGrid w:val="0"/>
          <w:color w:val="000000"/>
        </w:rPr>
        <w:t>This submission MUST be a ZIP including:</w:t>
      </w:r>
    </w:p>
    <w:p w14:paraId="086EC42E" w14:textId="259287B3" w:rsidR="00846EB3" w:rsidRPr="002B169D" w:rsidRDefault="00846EB3" w:rsidP="00846EB3">
      <w:pPr>
        <w:pStyle w:val="ListParagraph"/>
        <w:numPr>
          <w:ilvl w:val="0"/>
          <w:numId w:val="17"/>
        </w:numPr>
        <w:spacing w:line="240" w:lineRule="atLeast"/>
        <w:rPr>
          <w:rFonts w:ascii="Times New Roman" w:hAnsi="Times New Roman"/>
          <w:b/>
          <w:bCs/>
          <w:snapToGrid w:val="0"/>
          <w:color w:val="000000"/>
        </w:rPr>
      </w:pPr>
      <w:r w:rsidRPr="002B169D">
        <w:rPr>
          <w:rFonts w:ascii="Times New Roman" w:hAnsi="Times New Roman"/>
          <w:b/>
          <w:bCs/>
          <w:snapToGrid w:val="0"/>
          <w:color w:val="000000"/>
        </w:rPr>
        <w:t>This document with queries and screenshots</w:t>
      </w:r>
    </w:p>
    <w:p w14:paraId="016CA643" w14:textId="2F25063D" w:rsidR="00846EB3" w:rsidRPr="002B169D" w:rsidRDefault="00846EB3" w:rsidP="00846EB3">
      <w:pPr>
        <w:pStyle w:val="ListParagraph"/>
        <w:numPr>
          <w:ilvl w:val="0"/>
          <w:numId w:val="17"/>
        </w:numPr>
        <w:spacing w:line="240" w:lineRule="atLeast"/>
        <w:rPr>
          <w:rFonts w:ascii="Times New Roman" w:hAnsi="Times New Roman"/>
          <w:b/>
          <w:bCs/>
          <w:snapToGrid w:val="0"/>
          <w:color w:val="000000"/>
        </w:rPr>
      </w:pPr>
      <w:r w:rsidRPr="002B169D">
        <w:rPr>
          <w:rFonts w:ascii="Times New Roman" w:hAnsi="Times New Roman"/>
          <w:b/>
          <w:bCs/>
          <w:snapToGrid w:val="0"/>
          <w:color w:val="000000"/>
        </w:rPr>
        <w:t>A DML script with the full sequence of SQL statements used to populate all the Z_ tables in 3.c</w:t>
      </w:r>
    </w:p>
    <w:p w14:paraId="23B43E41" w14:textId="77777777" w:rsidR="006C1FD9" w:rsidRDefault="006C1FD9" w:rsidP="0087260F">
      <w:pPr>
        <w:spacing w:line="240" w:lineRule="atLeast"/>
        <w:rPr>
          <w:rFonts w:ascii="Times New Roman" w:hAnsi="Times New Roman"/>
          <w:snapToGrid w:val="0"/>
          <w:color w:val="000000"/>
        </w:rPr>
      </w:pPr>
    </w:p>
    <w:p w14:paraId="7936A150" w14:textId="055C71A6" w:rsidR="0087260F" w:rsidRPr="00C311F5" w:rsidRDefault="00E16726" w:rsidP="00E16726">
      <w:pPr>
        <w:widowControl/>
        <w:spacing w:line="240" w:lineRule="atLeast"/>
        <w:jc w:val="both"/>
        <w:rPr>
          <w:rFonts w:ascii="Times New Roman" w:hAnsi="Times New Roman"/>
          <w:snapToGrid w:val="0"/>
          <w:color w:val="000000"/>
        </w:rPr>
      </w:pPr>
      <w:r>
        <w:rPr>
          <w:rFonts w:ascii="Times New Roman" w:hAnsi="Times New Roman"/>
          <w:b/>
          <w:snapToGrid w:val="0"/>
          <w:color w:val="000000"/>
        </w:rPr>
        <w:t xml:space="preserve">1. </w:t>
      </w:r>
      <w:r w:rsidR="00E31745">
        <w:rPr>
          <w:rFonts w:ascii="Times New Roman" w:hAnsi="Times New Roman"/>
          <w:b/>
          <w:snapToGrid w:val="0"/>
          <w:color w:val="000000"/>
          <w:u w:val="single"/>
        </w:rPr>
        <w:t>INGEST DATA</w:t>
      </w:r>
    </w:p>
    <w:p w14:paraId="2F3AA788" w14:textId="76B1B25D" w:rsidR="008971C6" w:rsidRDefault="00562A36" w:rsidP="006C1FD9">
      <w:pPr>
        <w:spacing w:line="24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Ingest data (from CSV files) in the following tables:</w:t>
      </w:r>
    </w:p>
    <w:p w14:paraId="1A149917" w14:textId="7DAC46EA" w:rsidR="00562A36" w:rsidRPr="00846EB3" w:rsidRDefault="00562A36" w:rsidP="00562A36">
      <w:pPr>
        <w:pStyle w:val="ListParagraph"/>
        <w:numPr>
          <w:ilvl w:val="0"/>
          <w:numId w:val="13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T_PATIENT_IMMUNIZATION</w:t>
      </w:r>
    </w:p>
    <w:p w14:paraId="7E28C233" w14:textId="108A9320" w:rsidR="00562A36" w:rsidRPr="00846EB3" w:rsidRDefault="00562A36" w:rsidP="00562A36">
      <w:pPr>
        <w:pStyle w:val="ListParagraph"/>
        <w:numPr>
          <w:ilvl w:val="0"/>
          <w:numId w:val="13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T_PATIENT_IMAGING_STUDY</w:t>
      </w:r>
    </w:p>
    <w:p w14:paraId="0BED0349" w14:textId="77777777" w:rsidR="006619E0" w:rsidRDefault="006619E0" w:rsidP="006619E0">
      <w:pPr>
        <w:spacing w:line="240" w:lineRule="atLeast"/>
        <w:jc w:val="both"/>
        <w:rPr>
          <w:rFonts w:ascii="Times New Roman" w:hAnsi="Times New Roman"/>
        </w:rPr>
      </w:pPr>
    </w:p>
    <w:p w14:paraId="2F3AFBAE" w14:textId="78D2CF44" w:rsidR="006619E0" w:rsidRPr="002B169D" w:rsidRDefault="006619E0" w:rsidP="006619E0">
      <w:pPr>
        <w:spacing w:line="240" w:lineRule="atLeast"/>
        <w:jc w:val="both"/>
        <w:rPr>
          <w:rFonts w:ascii="Times New Roman" w:hAnsi="Times New Roman"/>
          <w:sz w:val="20"/>
          <w:szCs w:val="20"/>
        </w:rPr>
      </w:pPr>
      <w:r w:rsidRPr="002B169D">
        <w:rPr>
          <w:rFonts w:ascii="Times New Roman" w:hAnsi="Times New Roman"/>
          <w:sz w:val="20"/>
          <w:szCs w:val="20"/>
        </w:rPr>
        <w:t xml:space="preserve">* </w:t>
      </w:r>
      <w:r w:rsidRPr="002B169D">
        <w:rPr>
          <w:rFonts w:ascii="Times New Roman" w:hAnsi="Times New Roman"/>
          <w:b/>
          <w:bCs/>
          <w:color w:val="FF0000"/>
          <w:sz w:val="20"/>
          <w:szCs w:val="20"/>
        </w:rPr>
        <w:t>You don’t need to present anything here</w:t>
      </w:r>
      <w:r w:rsidRPr="002B169D">
        <w:rPr>
          <w:rFonts w:ascii="Times New Roman" w:hAnsi="Times New Roman"/>
          <w:sz w:val="20"/>
          <w:szCs w:val="20"/>
        </w:rPr>
        <w:t>, just make sure you have the data loaded.</w:t>
      </w:r>
    </w:p>
    <w:p w14:paraId="4B6939DE" w14:textId="77777777" w:rsidR="00562A36" w:rsidRPr="00562A36" w:rsidRDefault="00562A36" w:rsidP="00562A36">
      <w:pPr>
        <w:spacing w:line="240" w:lineRule="atLeast"/>
        <w:jc w:val="both"/>
        <w:rPr>
          <w:rFonts w:ascii="Times New Roman" w:hAnsi="Times New Roman"/>
        </w:rPr>
      </w:pPr>
    </w:p>
    <w:p w14:paraId="504B993B" w14:textId="5DB1B120" w:rsidR="00562A36" w:rsidRPr="00C311F5" w:rsidRDefault="00562A36" w:rsidP="00562A36">
      <w:pPr>
        <w:widowControl/>
        <w:spacing w:line="240" w:lineRule="atLeast"/>
        <w:jc w:val="both"/>
        <w:rPr>
          <w:rFonts w:ascii="Times New Roman" w:hAnsi="Times New Roman"/>
          <w:snapToGrid w:val="0"/>
          <w:color w:val="000000"/>
        </w:rPr>
      </w:pPr>
      <w:r>
        <w:rPr>
          <w:rFonts w:ascii="Times New Roman" w:hAnsi="Times New Roman"/>
          <w:b/>
          <w:snapToGrid w:val="0"/>
          <w:color w:val="000000"/>
        </w:rPr>
        <w:t xml:space="preserve">2. </w:t>
      </w:r>
      <w:r>
        <w:rPr>
          <w:rFonts w:ascii="Times New Roman" w:hAnsi="Times New Roman"/>
          <w:b/>
          <w:snapToGrid w:val="0"/>
          <w:color w:val="000000"/>
          <w:u w:val="single"/>
        </w:rPr>
        <w:t>NORMALIZATION</w:t>
      </w:r>
    </w:p>
    <w:p w14:paraId="2F859AF6" w14:textId="0DEE1AF9" w:rsidR="00562A36" w:rsidRDefault="00562A36" w:rsidP="00562A36">
      <w:pPr>
        <w:spacing w:line="24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 the data ingested into the two tables above to populate the normalized version of the following tables in the right order:</w:t>
      </w:r>
    </w:p>
    <w:p w14:paraId="06C730F3" w14:textId="3B7D044A" w:rsidR="00562A36" w:rsidRPr="00846EB3" w:rsidRDefault="00562A36" w:rsidP="00562A36">
      <w:pPr>
        <w:pStyle w:val="ListParagraph"/>
        <w:numPr>
          <w:ilvl w:val="0"/>
          <w:numId w:val="14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Z_PATIENT_IMMUNIZATION</w:t>
      </w:r>
    </w:p>
    <w:p w14:paraId="461A6DCA" w14:textId="12EEA3E7" w:rsidR="00562A36" w:rsidRPr="00846EB3" w:rsidRDefault="00562A36" w:rsidP="00562A36">
      <w:pPr>
        <w:pStyle w:val="ListParagraph"/>
        <w:numPr>
          <w:ilvl w:val="0"/>
          <w:numId w:val="14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Z_PATIENT_IMAGING_STUDY</w:t>
      </w:r>
    </w:p>
    <w:p w14:paraId="5DE0C50A" w14:textId="028D6E25" w:rsidR="00562A36" w:rsidRPr="00846EB3" w:rsidRDefault="00562A36" w:rsidP="00562A36">
      <w:pPr>
        <w:pStyle w:val="ListParagraph"/>
        <w:numPr>
          <w:ilvl w:val="0"/>
          <w:numId w:val="14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Z_IMMUNIZATION</w:t>
      </w:r>
    </w:p>
    <w:p w14:paraId="096A1385" w14:textId="69299646" w:rsidR="00562A36" w:rsidRPr="00846EB3" w:rsidRDefault="00562A36" w:rsidP="00562A36">
      <w:pPr>
        <w:pStyle w:val="ListParagraph"/>
        <w:numPr>
          <w:ilvl w:val="0"/>
          <w:numId w:val="14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Z_BODYSITE</w:t>
      </w:r>
    </w:p>
    <w:p w14:paraId="7B76E2C1" w14:textId="04EB713D" w:rsidR="00562A36" w:rsidRPr="00846EB3" w:rsidRDefault="00562A36" w:rsidP="00562A36">
      <w:pPr>
        <w:pStyle w:val="ListParagraph"/>
        <w:numPr>
          <w:ilvl w:val="0"/>
          <w:numId w:val="14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Z_MODALITY</w:t>
      </w:r>
    </w:p>
    <w:p w14:paraId="5763D473" w14:textId="63B55EFC" w:rsidR="00562A36" w:rsidRPr="00846EB3" w:rsidRDefault="00562A36" w:rsidP="00562A36">
      <w:pPr>
        <w:pStyle w:val="ListParagraph"/>
        <w:numPr>
          <w:ilvl w:val="0"/>
          <w:numId w:val="14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Z_SOP</w:t>
      </w:r>
    </w:p>
    <w:p w14:paraId="423E2F73" w14:textId="408C762F" w:rsidR="00562A36" w:rsidRDefault="00562A36" w:rsidP="00562A36">
      <w:pPr>
        <w:spacing w:line="240" w:lineRule="atLeast"/>
        <w:jc w:val="both"/>
        <w:rPr>
          <w:rFonts w:ascii="Times New Roman" w:hAnsi="Times New Roman"/>
        </w:rPr>
      </w:pPr>
    </w:p>
    <w:p w14:paraId="503E0177" w14:textId="79DEEBBB" w:rsidR="006619E0" w:rsidRPr="002B169D" w:rsidRDefault="006619E0" w:rsidP="006619E0">
      <w:pPr>
        <w:spacing w:line="240" w:lineRule="atLeast"/>
        <w:jc w:val="both"/>
        <w:rPr>
          <w:rFonts w:ascii="Times New Roman" w:hAnsi="Times New Roman"/>
          <w:sz w:val="20"/>
          <w:szCs w:val="20"/>
        </w:rPr>
      </w:pPr>
      <w:r w:rsidRPr="002B169D">
        <w:rPr>
          <w:rFonts w:ascii="Times New Roman" w:hAnsi="Times New Roman"/>
          <w:sz w:val="20"/>
          <w:szCs w:val="20"/>
        </w:rPr>
        <w:t xml:space="preserve">* Prepare the DML script (it will be required in section 3), but </w:t>
      </w:r>
      <w:r w:rsidRPr="002B169D">
        <w:rPr>
          <w:rFonts w:ascii="Times New Roman" w:hAnsi="Times New Roman"/>
          <w:b/>
          <w:bCs/>
          <w:color w:val="FF0000"/>
          <w:sz w:val="20"/>
          <w:szCs w:val="20"/>
        </w:rPr>
        <w:t>you don’t need to present anything here</w:t>
      </w:r>
      <w:r w:rsidRPr="002B169D">
        <w:rPr>
          <w:rFonts w:ascii="Times New Roman" w:hAnsi="Times New Roman"/>
          <w:sz w:val="20"/>
          <w:szCs w:val="20"/>
        </w:rPr>
        <w:t>, just make sure you have all tables with corresponding data correctly ingested.</w:t>
      </w:r>
    </w:p>
    <w:p w14:paraId="679EC024" w14:textId="2C06B007" w:rsidR="006619E0" w:rsidRDefault="006619E0" w:rsidP="00562A36">
      <w:pPr>
        <w:spacing w:line="240" w:lineRule="atLeast"/>
        <w:jc w:val="both"/>
        <w:rPr>
          <w:rFonts w:ascii="Times New Roman" w:hAnsi="Times New Roman"/>
        </w:rPr>
      </w:pPr>
    </w:p>
    <w:p w14:paraId="5F51E136" w14:textId="1947731D" w:rsidR="006619E0" w:rsidRDefault="006619E0" w:rsidP="006619E0">
      <w:pPr>
        <w:widowControl/>
        <w:spacing w:line="240" w:lineRule="atLeast"/>
        <w:jc w:val="both"/>
        <w:rPr>
          <w:rFonts w:ascii="Times New Roman" w:hAnsi="Times New Roman"/>
          <w:b/>
          <w:snapToGrid w:val="0"/>
          <w:color w:val="000000"/>
        </w:rPr>
      </w:pPr>
      <w:r>
        <w:rPr>
          <w:rFonts w:ascii="Times New Roman" w:hAnsi="Times New Roman"/>
          <w:b/>
          <w:snapToGrid w:val="0"/>
          <w:color w:val="000000"/>
        </w:rPr>
        <w:t xml:space="preserve">3. </w:t>
      </w:r>
      <w:r>
        <w:rPr>
          <w:rFonts w:ascii="Times New Roman" w:hAnsi="Times New Roman"/>
          <w:b/>
          <w:snapToGrid w:val="0"/>
          <w:color w:val="000000"/>
          <w:u w:val="single"/>
        </w:rPr>
        <w:t>RECREATE</w:t>
      </w:r>
    </w:p>
    <w:p w14:paraId="053D9B78" w14:textId="77777777" w:rsidR="002B169D" w:rsidRDefault="006619E0" w:rsidP="006619E0">
      <w:pPr>
        <w:spacing w:line="240" w:lineRule="atLeast"/>
        <w:jc w:val="both"/>
        <w:rPr>
          <w:rFonts w:ascii="Times New Roman" w:hAnsi="Times New Roman"/>
          <w:b/>
          <w:bCs/>
          <w:color w:val="FF0000"/>
          <w:sz w:val="20"/>
          <w:szCs w:val="20"/>
        </w:rPr>
      </w:pPr>
      <w:r w:rsidRPr="002B169D">
        <w:rPr>
          <w:rFonts w:ascii="Times New Roman" w:hAnsi="Times New Roman"/>
          <w:sz w:val="20"/>
          <w:szCs w:val="20"/>
        </w:rPr>
        <w:t xml:space="preserve">* </w:t>
      </w:r>
      <w:r w:rsidRPr="002B169D">
        <w:rPr>
          <w:rFonts w:ascii="Times New Roman" w:hAnsi="Times New Roman"/>
          <w:b/>
          <w:bCs/>
          <w:color w:val="FF0000"/>
          <w:sz w:val="20"/>
          <w:szCs w:val="20"/>
        </w:rPr>
        <w:t>Each student MUST execute this section in your own database account.</w:t>
      </w:r>
      <w:r w:rsidR="008F50E0" w:rsidRPr="002B169D">
        <w:rPr>
          <w:rFonts w:ascii="Times New Roman" w:hAnsi="Times New Roman"/>
          <w:b/>
          <w:bCs/>
          <w:color w:val="FF0000"/>
          <w:sz w:val="20"/>
          <w:szCs w:val="20"/>
        </w:rPr>
        <w:t xml:space="preserve"> </w:t>
      </w:r>
    </w:p>
    <w:p w14:paraId="4DC32B5A" w14:textId="3DAA4FAF" w:rsidR="006619E0" w:rsidRPr="002B169D" w:rsidRDefault="002B169D" w:rsidP="006619E0">
      <w:pPr>
        <w:spacing w:line="240" w:lineRule="atLeast"/>
        <w:jc w:val="both"/>
        <w:rPr>
          <w:rFonts w:ascii="Times New Roman" w:hAnsi="Times New Roman"/>
          <w:sz w:val="20"/>
          <w:szCs w:val="20"/>
        </w:rPr>
      </w:pPr>
      <w:r w:rsidRPr="002B169D">
        <w:rPr>
          <w:rFonts w:ascii="Times New Roman" w:hAnsi="Times New Roman"/>
          <w:sz w:val="20"/>
          <w:szCs w:val="20"/>
        </w:rPr>
        <w:t xml:space="preserve">** </w:t>
      </w:r>
      <w:r w:rsidR="008F50E0" w:rsidRPr="002B169D">
        <w:rPr>
          <w:rFonts w:ascii="Times New Roman" w:hAnsi="Times New Roman"/>
          <w:b/>
          <w:bCs/>
          <w:color w:val="FF0000"/>
          <w:sz w:val="20"/>
          <w:szCs w:val="20"/>
        </w:rPr>
        <w:t>Notice the space for each student’s screenshot in the list of “check” queries.</w:t>
      </w:r>
    </w:p>
    <w:p w14:paraId="2987F446" w14:textId="64E9E550" w:rsidR="006619E0" w:rsidRDefault="006619E0" w:rsidP="006619E0">
      <w:pPr>
        <w:pStyle w:val="ListParagraph"/>
        <w:widowControl/>
        <w:numPr>
          <w:ilvl w:val="0"/>
          <w:numId w:val="16"/>
        </w:numPr>
        <w:spacing w:line="240" w:lineRule="atLeast"/>
        <w:jc w:val="both"/>
        <w:rPr>
          <w:rFonts w:ascii="Times New Roman" w:hAnsi="Times New Roman"/>
          <w:bCs/>
          <w:snapToGrid w:val="0"/>
          <w:color w:val="000000"/>
        </w:rPr>
      </w:pPr>
      <w:r w:rsidRPr="00846EB3">
        <w:rPr>
          <w:rFonts w:ascii="Times New Roman" w:hAnsi="Times New Roman"/>
          <w:b/>
          <w:i/>
          <w:iCs/>
          <w:snapToGrid w:val="0"/>
          <w:color w:val="000000"/>
        </w:rPr>
        <w:t>Drop all the Z_</w:t>
      </w:r>
      <w:r w:rsidR="00903BD4" w:rsidRPr="00846EB3">
        <w:rPr>
          <w:rFonts w:ascii="Times New Roman" w:hAnsi="Times New Roman"/>
          <w:b/>
          <w:i/>
          <w:iCs/>
          <w:snapToGrid w:val="0"/>
          <w:color w:val="000000"/>
        </w:rPr>
        <w:t xml:space="preserve"> </w:t>
      </w:r>
      <w:r w:rsidRPr="00846EB3">
        <w:rPr>
          <w:rFonts w:ascii="Times New Roman" w:hAnsi="Times New Roman"/>
          <w:b/>
          <w:i/>
          <w:iCs/>
          <w:snapToGrid w:val="0"/>
          <w:color w:val="000000"/>
        </w:rPr>
        <w:t>tables</w:t>
      </w:r>
      <w:r>
        <w:rPr>
          <w:rFonts w:ascii="Times New Roman" w:hAnsi="Times New Roman"/>
          <w:bCs/>
          <w:snapToGrid w:val="0"/>
          <w:color w:val="000000"/>
        </w:rPr>
        <w:t xml:space="preserve"> from your database, just keep the T_ tables with the original data from the CSV files:</w:t>
      </w:r>
    </w:p>
    <w:p w14:paraId="641FC4AC" w14:textId="698B34FC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Z_ALLERGY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03C22095" w14:textId="39B731A7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Z_BODYSITE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4F3D739E" w14:textId="360B4710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Z_CITY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46AABEE6" w14:textId="6E0D5D50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Z_COUNTRY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4F11BF11" w14:textId="4EC3B459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Z_COUNTY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6B56521E" w14:textId="76E1468A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Z_ETHNICITY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38FDB789" w14:textId="582DBB9C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Z_GENDER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04B7AA4D" w14:textId="5F37D197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Z_IMMUNIZATION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30A4D9F3" w14:textId="2748EFA9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Z_MARITAL_STATUS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14A79421" w14:textId="1F0C0C83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Z_MODALITY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6EA86030" w14:textId="7FB73D10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Z_PATIENT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3FFD2789" w14:textId="4A77E0C9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Z_PATIENT_ALLERGY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25FFBC71" w14:textId="74ED4C83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Z_PATIENT_IMAGING_STUDY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468C946B" w14:textId="7E5BC8E4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Z_PATIENT_IMMUNIZATION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552484D4" w14:textId="2AD21C85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Z_RACE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63A37C7D" w14:textId="76897822" w:rsidR="00903BD4" w:rsidRPr="00846EB3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lastRenderedPageBreak/>
        <w:t xml:space="preserve">DROP TABLE Z_SOP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231DC5EC" w14:textId="360E7D4E" w:rsidR="006619E0" w:rsidRPr="00903BD4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</w:rPr>
      </w:pPr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Z_STATE cascade </w:t>
      </w:r>
      <w:proofErr w:type="gramStart"/>
      <w:r w:rsidRPr="00846EB3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5E405E49" w14:textId="42867E32" w:rsidR="006619E0" w:rsidRDefault="00903BD4" w:rsidP="006619E0">
      <w:pPr>
        <w:pStyle w:val="ListParagraph"/>
        <w:widowControl/>
        <w:numPr>
          <w:ilvl w:val="0"/>
          <w:numId w:val="16"/>
        </w:numPr>
        <w:spacing w:line="240" w:lineRule="atLeast"/>
        <w:jc w:val="both"/>
        <w:rPr>
          <w:rFonts w:ascii="Times New Roman" w:hAnsi="Times New Roman"/>
          <w:bCs/>
          <w:snapToGrid w:val="0"/>
          <w:color w:val="000000"/>
        </w:rPr>
      </w:pPr>
      <w:r>
        <w:rPr>
          <w:rFonts w:ascii="Times New Roman" w:hAnsi="Times New Roman"/>
          <w:bCs/>
          <w:snapToGrid w:val="0"/>
          <w:color w:val="000000"/>
        </w:rPr>
        <w:t>Then</w:t>
      </w:r>
      <w:r w:rsidR="00846EB3">
        <w:rPr>
          <w:rFonts w:ascii="Times New Roman" w:hAnsi="Times New Roman"/>
          <w:bCs/>
          <w:snapToGrid w:val="0"/>
          <w:color w:val="000000"/>
        </w:rPr>
        <w:t>,</w:t>
      </w:r>
      <w:r>
        <w:rPr>
          <w:rFonts w:ascii="Times New Roman" w:hAnsi="Times New Roman"/>
          <w:bCs/>
          <w:snapToGrid w:val="0"/>
          <w:color w:val="000000"/>
        </w:rPr>
        <w:t xml:space="preserve"> </w:t>
      </w:r>
      <w:r w:rsidRPr="00846EB3">
        <w:rPr>
          <w:rFonts w:ascii="Times New Roman" w:hAnsi="Times New Roman"/>
          <w:b/>
          <w:i/>
          <w:iCs/>
          <w:snapToGrid w:val="0"/>
          <w:color w:val="000000"/>
        </w:rPr>
        <w:t>recreate all the Z_ tables</w:t>
      </w:r>
      <w:r>
        <w:rPr>
          <w:rFonts w:ascii="Times New Roman" w:hAnsi="Times New Roman"/>
          <w:bCs/>
          <w:snapToGrid w:val="0"/>
          <w:color w:val="000000"/>
        </w:rPr>
        <w:t xml:space="preserve"> (empty</w:t>
      </w:r>
      <w:r w:rsidR="00846EB3">
        <w:rPr>
          <w:rFonts w:ascii="Times New Roman" w:hAnsi="Times New Roman"/>
          <w:bCs/>
          <w:snapToGrid w:val="0"/>
          <w:color w:val="000000"/>
        </w:rPr>
        <w:t xml:space="preserve"> tables</w:t>
      </w:r>
      <w:r>
        <w:rPr>
          <w:rFonts w:ascii="Times New Roman" w:hAnsi="Times New Roman"/>
          <w:bCs/>
          <w:snapToGrid w:val="0"/>
          <w:color w:val="000000"/>
        </w:rPr>
        <w:t xml:space="preserve">) using the </w:t>
      </w:r>
      <w:proofErr w:type="spellStart"/>
      <w:r>
        <w:rPr>
          <w:rFonts w:ascii="Times New Roman" w:hAnsi="Times New Roman"/>
          <w:bCs/>
          <w:snapToGrid w:val="0"/>
          <w:color w:val="000000"/>
        </w:rPr>
        <w:t>ZTABLES.sql</w:t>
      </w:r>
      <w:proofErr w:type="spellEnd"/>
      <w:r>
        <w:rPr>
          <w:rFonts w:ascii="Times New Roman" w:hAnsi="Times New Roman"/>
          <w:bCs/>
          <w:snapToGrid w:val="0"/>
          <w:color w:val="000000"/>
        </w:rPr>
        <w:t xml:space="preserve"> script attached (all tables and foreign keys MUST be created during this step</w:t>
      </w:r>
      <w:r w:rsidR="00484DAD">
        <w:rPr>
          <w:rFonts w:ascii="Times New Roman" w:hAnsi="Times New Roman"/>
          <w:bCs/>
          <w:snapToGrid w:val="0"/>
          <w:color w:val="000000"/>
        </w:rPr>
        <w:t xml:space="preserve"> – </w:t>
      </w:r>
      <w:r>
        <w:rPr>
          <w:rFonts w:ascii="Times New Roman" w:hAnsi="Times New Roman"/>
          <w:bCs/>
          <w:snapToGrid w:val="0"/>
          <w:color w:val="000000"/>
        </w:rPr>
        <w:t>the script MUST be run</w:t>
      </w:r>
      <w:r w:rsidR="00846EB3">
        <w:rPr>
          <w:rFonts w:ascii="Times New Roman" w:hAnsi="Times New Roman"/>
          <w:bCs/>
          <w:snapToGrid w:val="0"/>
          <w:color w:val="000000"/>
        </w:rPr>
        <w:t xml:space="preserve"> in full without errors before moving forward</w:t>
      </w:r>
      <w:r>
        <w:rPr>
          <w:rFonts w:ascii="Times New Roman" w:hAnsi="Times New Roman"/>
          <w:bCs/>
          <w:snapToGrid w:val="0"/>
          <w:color w:val="000000"/>
        </w:rPr>
        <w:t>)</w:t>
      </w:r>
    </w:p>
    <w:p w14:paraId="51039140" w14:textId="77777777" w:rsidR="00246B75" w:rsidRDefault="00246B75" w:rsidP="00246B75">
      <w:pPr>
        <w:pStyle w:val="ListParagraph"/>
        <w:widowControl/>
        <w:spacing w:line="240" w:lineRule="atLeast"/>
        <w:ind w:left="720"/>
        <w:jc w:val="both"/>
        <w:rPr>
          <w:rFonts w:ascii="Times New Roman" w:hAnsi="Times New Roman"/>
          <w:bCs/>
          <w:snapToGrid w:val="0"/>
          <w:color w:val="000000"/>
        </w:rPr>
      </w:pPr>
    </w:p>
    <w:p w14:paraId="651216FD" w14:textId="0203E11B" w:rsidR="00246B75" w:rsidRDefault="00246B75" w:rsidP="006619E0">
      <w:pPr>
        <w:pStyle w:val="ListParagraph"/>
        <w:widowControl/>
        <w:numPr>
          <w:ilvl w:val="0"/>
          <w:numId w:val="16"/>
        </w:numPr>
        <w:spacing w:line="240" w:lineRule="atLeast"/>
        <w:jc w:val="both"/>
        <w:rPr>
          <w:rFonts w:ascii="Times New Roman" w:hAnsi="Times New Roman"/>
          <w:bCs/>
          <w:snapToGrid w:val="0"/>
          <w:color w:val="000000"/>
        </w:rPr>
      </w:pPr>
      <w:r w:rsidRPr="00846EB3">
        <w:rPr>
          <w:rFonts w:ascii="Times New Roman" w:hAnsi="Times New Roman"/>
          <w:b/>
          <w:i/>
          <w:iCs/>
          <w:snapToGrid w:val="0"/>
          <w:color w:val="000000"/>
        </w:rPr>
        <w:t xml:space="preserve">Data </w:t>
      </w:r>
      <w:r w:rsidR="00846EB3" w:rsidRPr="00846EB3">
        <w:rPr>
          <w:rFonts w:ascii="Times New Roman" w:hAnsi="Times New Roman"/>
          <w:b/>
          <w:i/>
          <w:iCs/>
          <w:snapToGrid w:val="0"/>
          <w:color w:val="000000"/>
        </w:rPr>
        <w:t>ingestion</w:t>
      </w:r>
      <w:r w:rsidR="00846EB3">
        <w:rPr>
          <w:rFonts w:ascii="Times New Roman" w:hAnsi="Times New Roman"/>
          <w:bCs/>
          <w:snapToGrid w:val="0"/>
          <w:color w:val="000000"/>
        </w:rPr>
        <w:t xml:space="preserve">: prepare and execute the </w:t>
      </w:r>
      <w:r w:rsidR="00D50B24">
        <w:rPr>
          <w:rFonts w:ascii="Times New Roman" w:hAnsi="Times New Roman"/>
          <w:bCs/>
          <w:snapToGrid w:val="0"/>
          <w:color w:val="000000"/>
        </w:rPr>
        <w:t>D</w:t>
      </w:r>
      <w:r w:rsidR="00484DAD">
        <w:rPr>
          <w:rFonts w:ascii="Times New Roman" w:hAnsi="Times New Roman"/>
          <w:bCs/>
          <w:snapToGrid w:val="0"/>
          <w:color w:val="000000"/>
        </w:rPr>
        <w:t>ML</w:t>
      </w:r>
      <w:r w:rsidR="00D50B24">
        <w:rPr>
          <w:rFonts w:ascii="Times New Roman" w:hAnsi="Times New Roman"/>
          <w:bCs/>
          <w:snapToGrid w:val="0"/>
          <w:color w:val="000000"/>
        </w:rPr>
        <w:t xml:space="preserve"> script </w:t>
      </w:r>
      <w:r w:rsidR="00846EB3">
        <w:rPr>
          <w:rFonts w:ascii="Times New Roman" w:hAnsi="Times New Roman"/>
          <w:bCs/>
          <w:snapToGrid w:val="0"/>
          <w:color w:val="000000"/>
        </w:rPr>
        <w:t>that includes all the step-by-step SQL statements required to populate Z_ tables – this script MUST be submitted within your ZIP file.</w:t>
      </w:r>
    </w:p>
    <w:p w14:paraId="5623C9BA" w14:textId="77777777" w:rsidR="00246B75" w:rsidRPr="00246B75" w:rsidRDefault="00246B75" w:rsidP="00246B75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60CC4C96" w14:textId="0A96FBBA" w:rsidR="00246B75" w:rsidRDefault="00246B75" w:rsidP="00246B75">
      <w:pPr>
        <w:pStyle w:val="ListParagraph"/>
        <w:widowControl/>
        <w:numPr>
          <w:ilvl w:val="0"/>
          <w:numId w:val="16"/>
        </w:numPr>
        <w:spacing w:line="240" w:lineRule="atLeast"/>
        <w:jc w:val="both"/>
        <w:rPr>
          <w:rFonts w:ascii="Times New Roman" w:hAnsi="Times New Roman"/>
          <w:bCs/>
          <w:snapToGrid w:val="0"/>
          <w:color w:val="000000"/>
        </w:rPr>
      </w:pPr>
      <w:r>
        <w:rPr>
          <w:rFonts w:ascii="Times New Roman" w:hAnsi="Times New Roman"/>
          <w:bCs/>
          <w:snapToGrid w:val="0"/>
          <w:color w:val="000000"/>
        </w:rPr>
        <w:t>Check</w:t>
      </w:r>
      <w:r w:rsidR="00D50B24">
        <w:rPr>
          <w:rFonts w:ascii="Times New Roman" w:hAnsi="Times New Roman"/>
          <w:bCs/>
          <w:snapToGrid w:val="0"/>
          <w:color w:val="000000"/>
        </w:rPr>
        <w:t xml:space="preserve"> (queries)</w:t>
      </w:r>
      <w:r w:rsidR="00846EB3">
        <w:rPr>
          <w:rFonts w:ascii="Times New Roman" w:hAnsi="Times New Roman"/>
          <w:bCs/>
          <w:snapToGrid w:val="0"/>
          <w:color w:val="000000"/>
        </w:rPr>
        <w:t xml:space="preserve">: each student MUST run the following check queries in </w:t>
      </w:r>
      <w:proofErr w:type="spellStart"/>
      <w:r w:rsidR="00846EB3">
        <w:rPr>
          <w:rFonts w:ascii="Times New Roman" w:hAnsi="Times New Roman"/>
          <w:bCs/>
          <w:snapToGrid w:val="0"/>
          <w:color w:val="000000"/>
        </w:rPr>
        <w:t>you</w:t>
      </w:r>
      <w:proofErr w:type="spellEnd"/>
      <w:r w:rsidR="00846EB3">
        <w:rPr>
          <w:rFonts w:ascii="Times New Roman" w:hAnsi="Times New Roman"/>
          <w:bCs/>
          <w:snapToGrid w:val="0"/>
          <w:color w:val="000000"/>
        </w:rPr>
        <w:t xml:space="preserve"> own database account. Minor differences are expected, especially if the content of T_PATIENT table is not matching 100% the original CSV file.</w:t>
      </w:r>
      <w:r w:rsidR="00AB7689">
        <w:rPr>
          <w:rFonts w:ascii="Times New Roman" w:hAnsi="Times New Roman"/>
          <w:bCs/>
          <w:snapToGrid w:val="0"/>
          <w:color w:val="000000"/>
        </w:rPr>
        <w:t xml:space="preserve"> </w:t>
      </w:r>
      <w:r w:rsidR="00AB7689" w:rsidRPr="00AB7689">
        <w:rPr>
          <w:rFonts w:ascii="Times New Roman" w:hAnsi="Times New Roman"/>
          <w:b/>
          <w:snapToGrid w:val="0"/>
          <w:color w:val="000000"/>
        </w:rPr>
        <w:t xml:space="preserve">You don’t need to provide more than 10 records in each screenshot – </w:t>
      </w:r>
      <w:r w:rsidR="00AB7689" w:rsidRPr="00AB7689">
        <w:rPr>
          <w:rFonts w:ascii="Times New Roman" w:hAnsi="Times New Roman"/>
          <w:b/>
          <w:snapToGrid w:val="0"/>
          <w:color w:val="FF0000"/>
        </w:rPr>
        <w:t>DO NOT CHANGE THE ORDER BY clause</w:t>
      </w:r>
      <w:r w:rsidR="00AB7689" w:rsidRPr="00AB7689">
        <w:rPr>
          <w:rFonts w:ascii="Times New Roman" w:hAnsi="Times New Roman"/>
          <w:bCs/>
          <w:snapToGrid w:val="0"/>
          <w:color w:val="FF0000"/>
        </w:rPr>
        <w:t>.</w:t>
      </w:r>
    </w:p>
    <w:p w14:paraId="46A5A261" w14:textId="78E4C618" w:rsidR="00D50B24" w:rsidRDefault="00D50B24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6624F8" w:rsidRPr="005B5B98" w14:paraId="7C4E9A47" w14:textId="77777777" w:rsidTr="006554EA">
        <w:tc>
          <w:tcPr>
            <w:tcW w:w="1728" w:type="dxa"/>
            <w:shd w:val="clear" w:color="auto" w:fill="auto"/>
          </w:tcPr>
          <w:p w14:paraId="703378E5" w14:textId="77777777" w:rsidR="006624F8" w:rsidRPr="007708A9" w:rsidRDefault="006624F8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Check 1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01B1E74D" w14:textId="0A1079BD" w:rsidR="006624F8" w:rsidRPr="004671F8" w:rsidRDefault="006624F8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 1, count(*) FROM Z_COUNTRY UNION ALL</w:t>
            </w:r>
          </w:p>
          <w:p w14:paraId="4174963C" w14:textId="76584B7A" w:rsidR="006624F8" w:rsidRPr="004671F8" w:rsidRDefault="006624F8" w:rsidP="006624F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 2, count(*) FROM Z_STATE UNION ALL</w:t>
            </w:r>
          </w:p>
          <w:p w14:paraId="30B455DD" w14:textId="542FB9C6" w:rsidR="006624F8" w:rsidRPr="004671F8" w:rsidRDefault="006624F8" w:rsidP="006624F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 3, count(*) FROM Z_COUNTY UNION ALL</w:t>
            </w:r>
          </w:p>
          <w:p w14:paraId="7B56FA18" w14:textId="77777777" w:rsidR="006624F8" w:rsidRPr="004671F8" w:rsidRDefault="006624F8" w:rsidP="006624F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 4, count(*) FROM Z_CITY</w:t>
            </w:r>
          </w:p>
          <w:p w14:paraId="67F34FF0" w14:textId="15D2C548" w:rsidR="006624F8" w:rsidRPr="00D50B24" w:rsidRDefault="006624F8" w:rsidP="006554E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ORDER BY 1;</w:t>
            </w:r>
          </w:p>
        </w:tc>
      </w:tr>
      <w:tr w:rsidR="006624F8" w:rsidRPr="007708A9" w14:paraId="142C33E8" w14:textId="77777777" w:rsidTr="006554EA">
        <w:tc>
          <w:tcPr>
            <w:tcW w:w="1728" w:type="dxa"/>
            <w:shd w:val="clear" w:color="auto" w:fill="auto"/>
          </w:tcPr>
          <w:p w14:paraId="6E818BCD" w14:textId="5984804A" w:rsidR="006624F8" w:rsidRDefault="00F84BA6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Allie (as5664)</w:t>
            </w:r>
          </w:p>
        </w:tc>
        <w:tc>
          <w:tcPr>
            <w:tcW w:w="7848" w:type="dxa"/>
            <w:shd w:val="clear" w:color="auto" w:fill="auto"/>
          </w:tcPr>
          <w:p w14:paraId="7ADD3AF8" w14:textId="124A3335" w:rsidR="006624F8" w:rsidRPr="007708A9" w:rsidRDefault="00F84BA6" w:rsidP="006554EA">
            <w:pPr>
              <w:jc w:val="both"/>
              <w:rPr>
                <w:rFonts w:ascii="Times New Roman" w:hAnsi="Times New Roman"/>
              </w:rPr>
            </w:pPr>
            <w:r w:rsidRPr="00F84BA6">
              <w:rPr>
                <w:rFonts w:ascii="Times New Roman" w:hAnsi="Times New Roman"/>
                <w:noProof/>
              </w:rPr>
              <w:drawing>
                <wp:inline distT="0" distB="0" distL="0" distR="0" wp14:anchorId="439B2BE1" wp14:editId="32EF3659">
                  <wp:extent cx="1362265" cy="1009791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4F8" w:rsidRPr="007708A9" w14:paraId="09AD1C6B" w14:textId="77777777" w:rsidTr="006554EA">
        <w:tc>
          <w:tcPr>
            <w:tcW w:w="1728" w:type="dxa"/>
            <w:shd w:val="clear" w:color="auto" w:fill="auto"/>
          </w:tcPr>
          <w:p w14:paraId="7ED00FD6" w14:textId="354232B0" w:rsidR="006624F8" w:rsidRDefault="00F84BA6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Francis (fv48)</w:t>
            </w:r>
          </w:p>
        </w:tc>
        <w:tc>
          <w:tcPr>
            <w:tcW w:w="7848" w:type="dxa"/>
            <w:shd w:val="clear" w:color="auto" w:fill="auto"/>
          </w:tcPr>
          <w:p w14:paraId="0EFC8CAA" w14:textId="77E1FEE8" w:rsidR="006624F8" w:rsidRPr="007708A9" w:rsidRDefault="007B5A67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25FF7C27" wp14:editId="650AC6DC">
                  <wp:extent cx="1591945" cy="1038225"/>
                  <wp:effectExtent l="0" t="0" r="825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788" cy="1039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4F8" w:rsidRPr="007708A9" w14:paraId="6E897DAD" w14:textId="77777777" w:rsidTr="006554EA">
        <w:tc>
          <w:tcPr>
            <w:tcW w:w="1728" w:type="dxa"/>
            <w:shd w:val="clear" w:color="auto" w:fill="auto"/>
          </w:tcPr>
          <w:p w14:paraId="5127F35C" w14:textId="0F36B1BF" w:rsidR="006624F8" w:rsidRDefault="00F84BA6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Andrew (ac4267)</w:t>
            </w:r>
          </w:p>
        </w:tc>
        <w:tc>
          <w:tcPr>
            <w:tcW w:w="7848" w:type="dxa"/>
            <w:shd w:val="clear" w:color="auto" w:fill="auto"/>
          </w:tcPr>
          <w:p w14:paraId="04AFFCFF" w14:textId="12D0BF23" w:rsidR="006624F8" w:rsidRPr="007708A9" w:rsidRDefault="007B5A67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0F82CA76" wp14:editId="1BF9F933">
                  <wp:extent cx="1638386" cy="15811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562" cy="158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907708" w14:textId="77777777" w:rsidR="006624F8" w:rsidRDefault="006624F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3F792FE3" w14:textId="15A841BF" w:rsidR="006624F8" w:rsidRDefault="006624F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72EEF69A" w14:textId="54777751" w:rsidR="006A3638" w:rsidRDefault="006A363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0629448F" w14:textId="7837C52A" w:rsidR="006A3638" w:rsidRDefault="006A363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0E93C456" w14:textId="55DFD642" w:rsidR="006A3638" w:rsidRDefault="006A363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072B729A" w14:textId="28D84282" w:rsidR="006A3638" w:rsidRDefault="006A363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4133EFBF" w14:textId="008152C0" w:rsidR="006A3638" w:rsidRDefault="006A363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7C50337D" w14:textId="77777777" w:rsidR="006A3638" w:rsidRPr="00D50B24" w:rsidRDefault="006A363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D50B24" w:rsidRPr="005B5B98" w14:paraId="417F246B" w14:textId="77777777" w:rsidTr="006554EA">
        <w:tc>
          <w:tcPr>
            <w:tcW w:w="1728" w:type="dxa"/>
            <w:shd w:val="clear" w:color="auto" w:fill="auto"/>
          </w:tcPr>
          <w:p w14:paraId="62BA90B5" w14:textId="28FDE4F4" w:rsidR="00D50B24" w:rsidRPr="007708A9" w:rsidRDefault="00D50B24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Check </w:t>
            </w:r>
            <w:r w:rsidR="006624F8">
              <w:rPr>
                <w:rFonts w:ascii="Times New Roman" w:hAnsi="Times New Roman"/>
              </w:rPr>
              <w:t>2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45EFEE62" w14:textId="77777777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 COUNTRY_ID</w:t>
            </w:r>
          </w:p>
          <w:p w14:paraId="7EC882F9" w14:textId="77777777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, STATE_ID</w:t>
            </w:r>
          </w:p>
          <w:p w14:paraId="4E0955C3" w14:textId="323A37D0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, count(*)</w:t>
            </w:r>
          </w:p>
          <w:p w14:paraId="601ADF3E" w14:textId="0D4752D2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, count(distinct COUNTY_ID)</w:t>
            </w:r>
          </w:p>
          <w:p w14:paraId="572BFEB1" w14:textId="70C44BCF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FROM Z_CITY</w:t>
            </w:r>
          </w:p>
          <w:p w14:paraId="457167D6" w14:textId="45BD9917" w:rsidR="00D50B24" w:rsidRPr="004671F8" w:rsidRDefault="00D50B24" w:rsidP="00D50B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GROUP BY COUNTRY_ID, STATE_ID</w:t>
            </w:r>
          </w:p>
          <w:p w14:paraId="4DD6B8DF" w14:textId="11C5EA90" w:rsidR="00D50B24" w:rsidRPr="00D50B24" w:rsidRDefault="00D50B24" w:rsidP="006554E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ORDER BY 3 desc;</w:t>
            </w:r>
          </w:p>
        </w:tc>
      </w:tr>
      <w:tr w:rsidR="00F84BA6" w:rsidRPr="007708A9" w14:paraId="38FCC057" w14:textId="77777777" w:rsidTr="006554EA">
        <w:tc>
          <w:tcPr>
            <w:tcW w:w="1728" w:type="dxa"/>
            <w:shd w:val="clear" w:color="auto" w:fill="auto"/>
          </w:tcPr>
          <w:p w14:paraId="45A4FBCE" w14:textId="2BDFF66F" w:rsidR="00F84BA6" w:rsidRDefault="00F84BA6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Allie (as5664)</w:t>
            </w:r>
          </w:p>
        </w:tc>
        <w:tc>
          <w:tcPr>
            <w:tcW w:w="7848" w:type="dxa"/>
            <w:shd w:val="clear" w:color="auto" w:fill="auto"/>
          </w:tcPr>
          <w:p w14:paraId="655CECFE" w14:textId="647D4D99" w:rsidR="00F84BA6" w:rsidRPr="007708A9" w:rsidRDefault="00F84BA6" w:rsidP="00F84BA6">
            <w:pPr>
              <w:jc w:val="both"/>
              <w:rPr>
                <w:rFonts w:ascii="Times New Roman" w:hAnsi="Times New Roman"/>
              </w:rPr>
            </w:pPr>
            <w:r w:rsidRPr="00F84BA6">
              <w:rPr>
                <w:rFonts w:ascii="Times New Roman" w:hAnsi="Times New Roman"/>
                <w:noProof/>
              </w:rPr>
              <w:drawing>
                <wp:inline distT="0" distB="0" distL="0" distR="0" wp14:anchorId="3616CA2A" wp14:editId="3899B64D">
                  <wp:extent cx="3771900" cy="19465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375" cy="1949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BA6" w:rsidRPr="007708A9" w14:paraId="1D1FC923" w14:textId="77777777" w:rsidTr="006554EA">
        <w:tc>
          <w:tcPr>
            <w:tcW w:w="1728" w:type="dxa"/>
            <w:shd w:val="clear" w:color="auto" w:fill="auto"/>
          </w:tcPr>
          <w:p w14:paraId="536B8AF1" w14:textId="296DFD07" w:rsidR="00F84BA6" w:rsidRDefault="00F84BA6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Francis (fv48)</w:t>
            </w:r>
          </w:p>
        </w:tc>
        <w:tc>
          <w:tcPr>
            <w:tcW w:w="7848" w:type="dxa"/>
            <w:shd w:val="clear" w:color="auto" w:fill="auto"/>
          </w:tcPr>
          <w:p w14:paraId="5FBE2860" w14:textId="5FB6CC68" w:rsidR="00F84BA6" w:rsidRPr="007708A9" w:rsidRDefault="007B5A67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578BF9F9" wp14:editId="60E485FB">
                  <wp:extent cx="2367121" cy="317182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487" cy="3179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BA6" w:rsidRPr="007708A9" w14:paraId="32E68724" w14:textId="77777777" w:rsidTr="006554EA">
        <w:tc>
          <w:tcPr>
            <w:tcW w:w="1728" w:type="dxa"/>
            <w:shd w:val="clear" w:color="auto" w:fill="auto"/>
          </w:tcPr>
          <w:p w14:paraId="67740A85" w14:textId="7BB32851" w:rsidR="00F84BA6" w:rsidRDefault="00F84BA6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Andrew (ac4267)</w:t>
            </w:r>
          </w:p>
        </w:tc>
        <w:tc>
          <w:tcPr>
            <w:tcW w:w="7848" w:type="dxa"/>
            <w:shd w:val="clear" w:color="auto" w:fill="auto"/>
          </w:tcPr>
          <w:p w14:paraId="69C4831B" w14:textId="515A5351" w:rsidR="00F84BA6" w:rsidRPr="007708A9" w:rsidRDefault="007B5A67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73CC743C" wp14:editId="226D21DB">
                  <wp:extent cx="1956046" cy="2809875"/>
                  <wp:effectExtent l="0" t="0" r="635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901" cy="2828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15D44" w14:textId="36C469D1" w:rsidR="00246B75" w:rsidRDefault="00246B75" w:rsidP="00246B75">
      <w:pPr>
        <w:pStyle w:val="ListParagraph"/>
        <w:widowControl/>
        <w:spacing w:line="240" w:lineRule="atLeast"/>
        <w:ind w:left="720"/>
        <w:jc w:val="both"/>
        <w:rPr>
          <w:rFonts w:ascii="Times New Roman" w:hAnsi="Times New Roman"/>
          <w:bCs/>
          <w:snapToGrid w:val="0"/>
          <w:color w:val="000000"/>
        </w:rPr>
      </w:pPr>
    </w:p>
    <w:p w14:paraId="281C5A22" w14:textId="77777777" w:rsidR="00D50B24" w:rsidRPr="006619E0" w:rsidRDefault="00D50B24" w:rsidP="00246B75">
      <w:pPr>
        <w:pStyle w:val="ListParagraph"/>
        <w:widowControl/>
        <w:spacing w:line="240" w:lineRule="atLeast"/>
        <w:ind w:left="720"/>
        <w:jc w:val="both"/>
        <w:rPr>
          <w:rFonts w:ascii="Times New Roman" w:hAnsi="Times New Roman"/>
          <w:bCs/>
          <w:snapToGrid w:val="0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D50B24" w:rsidRPr="005B5B98" w14:paraId="6CC8F56B" w14:textId="77777777" w:rsidTr="006554EA">
        <w:tc>
          <w:tcPr>
            <w:tcW w:w="1728" w:type="dxa"/>
            <w:shd w:val="clear" w:color="auto" w:fill="auto"/>
          </w:tcPr>
          <w:p w14:paraId="572D68C9" w14:textId="0EB443C6" w:rsidR="00D50B24" w:rsidRPr="007708A9" w:rsidRDefault="00D50B24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Check </w:t>
            </w:r>
            <w:r w:rsidR="006624F8">
              <w:rPr>
                <w:rFonts w:ascii="Times New Roman" w:hAnsi="Times New Roman"/>
              </w:rPr>
              <w:t>3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1680E29A" w14:textId="289B77B7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SELECT 1, </w:t>
            </w:r>
            <w:r w:rsidR="006624F8"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0, </w:t>
            </w: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count(*)</w:t>
            </w:r>
          </w:p>
          <w:p w14:paraId="2567F81D" w14:textId="49EA5F7F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FROM T_PATIENT</w:t>
            </w:r>
          </w:p>
          <w:p w14:paraId="23FF961B" w14:textId="6F4C77BA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UNION ALL</w:t>
            </w:r>
          </w:p>
          <w:p w14:paraId="1F2E5D0F" w14:textId="0DD91F18" w:rsidR="00D50B24" w:rsidRPr="004671F8" w:rsidRDefault="00D50B24" w:rsidP="00D50B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 2,</w:t>
            </w:r>
            <w:r w:rsidR="006624F8"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BIRTH_PLACE_COUNTRY_ID, </w:t>
            </w: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count(*)</w:t>
            </w:r>
          </w:p>
          <w:p w14:paraId="50B4CB5C" w14:textId="639A0903" w:rsidR="00D50B24" w:rsidRPr="004671F8" w:rsidRDefault="00D50B24" w:rsidP="00D50B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FROM Z_PATIENT</w:t>
            </w:r>
          </w:p>
          <w:p w14:paraId="2758AE67" w14:textId="37D9768B" w:rsidR="006624F8" w:rsidRPr="004671F8" w:rsidRDefault="006624F8" w:rsidP="00D50B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GROUP BY BIRTH_PLACE_COUNTRY_ID</w:t>
            </w:r>
          </w:p>
          <w:p w14:paraId="0419CC8D" w14:textId="58B50EC6" w:rsidR="00D50B24" w:rsidRPr="00D50B24" w:rsidRDefault="00D50B24" w:rsidP="006554E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ORDER BY 1</w:t>
            </w:r>
            <w:r w:rsidR="006624F8"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,3 desc</w:t>
            </w: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</w:p>
        </w:tc>
      </w:tr>
      <w:tr w:rsidR="00F84BA6" w:rsidRPr="007708A9" w14:paraId="16E41E81" w14:textId="77777777" w:rsidTr="006554EA">
        <w:tc>
          <w:tcPr>
            <w:tcW w:w="1728" w:type="dxa"/>
            <w:shd w:val="clear" w:color="auto" w:fill="auto"/>
          </w:tcPr>
          <w:p w14:paraId="54CBB415" w14:textId="6C5CB582" w:rsidR="00F84BA6" w:rsidRDefault="00F84BA6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Allie (as5664)</w:t>
            </w:r>
          </w:p>
        </w:tc>
        <w:tc>
          <w:tcPr>
            <w:tcW w:w="7848" w:type="dxa"/>
            <w:shd w:val="clear" w:color="auto" w:fill="auto"/>
          </w:tcPr>
          <w:p w14:paraId="25C87959" w14:textId="7C9C8A9E" w:rsidR="00F84BA6" w:rsidRPr="007708A9" w:rsidRDefault="00F84BA6" w:rsidP="00F84BA6">
            <w:pPr>
              <w:jc w:val="both"/>
              <w:rPr>
                <w:rFonts w:ascii="Times New Roman" w:hAnsi="Times New Roman"/>
              </w:rPr>
            </w:pPr>
            <w:r w:rsidRPr="00F84BA6">
              <w:rPr>
                <w:rFonts w:ascii="Times New Roman" w:hAnsi="Times New Roman"/>
                <w:noProof/>
              </w:rPr>
              <w:drawing>
                <wp:inline distT="0" distB="0" distL="0" distR="0" wp14:anchorId="1C7EBC59" wp14:editId="450C5A01">
                  <wp:extent cx="1648055" cy="2133898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BA6" w:rsidRPr="007708A9" w14:paraId="5E3C4BEF" w14:textId="77777777" w:rsidTr="006554EA">
        <w:tc>
          <w:tcPr>
            <w:tcW w:w="1728" w:type="dxa"/>
            <w:shd w:val="clear" w:color="auto" w:fill="auto"/>
          </w:tcPr>
          <w:p w14:paraId="1368736B" w14:textId="5707B731" w:rsidR="00F84BA6" w:rsidRDefault="00F84BA6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Francis (fv48)</w:t>
            </w:r>
          </w:p>
        </w:tc>
        <w:tc>
          <w:tcPr>
            <w:tcW w:w="7848" w:type="dxa"/>
            <w:shd w:val="clear" w:color="auto" w:fill="auto"/>
          </w:tcPr>
          <w:p w14:paraId="29207BDB" w14:textId="51D90833" w:rsidR="00F84BA6" w:rsidRPr="007708A9" w:rsidRDefault="007B5A67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0E1C60FA" wp14:editId="71C0FF21">
                  <wp:extent cx="1181100" cy="3483626"/>
                  <wp:effectExtent l="0" t="0" r="0" b="254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557" cy="351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BA6" w:rsidRPr="007708A9" w14:paraId="2FDA1C7E" w14:textId="77777777" w:rsidTr="006554EA">
        <w:tc>
          <w:tcPr>
            <w:tcW w:w="1728" w:type="dxa"/>
            <w:shd w:val="clear" w:color="auto" w:fill="auto"/>
          </w:tcPr>
          <w:p w14:paraId="21843876" w14:textId="04B9556A" w:rsidR="00F84BA6" w:rsidRDefault="00F84BA6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Andrew (ac4267)</w:t>
            </w:r>
          </w:p>
        </w:tc>
        <w:tc>
          <w:tcPr>
            <w:tcW w:w="7848" w:type="dxa"/>
            <w:shd w:val="clear" w:color="auto" w:fill="auto"/>
          </w:tcPr>
          <w:p w14:paraId="6876C7C1" w14:textId="05ECD7AB" w:rsidR="00F84BA6" w:rsidRPr="007708A9" w:rsidRDefault="007B5A67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70BD257D" wp14:editId="7DD8B50D">
                  <wp:extent cx="972069" cy="336232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820" cy="3392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4CD8B9" w14:textId="39F4E998" w:rsidR="006619E0" w:rsidRDefault="006619E0" w:rsidP="006619E0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p w14:paraId="03B23162" w14:textId="661D22D0" w:rsidR="007B5A67" w:rsidRDefault="007B5A67" w:rsidP="006619E0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p w14:paraId="06CD77D5" w14:textId="137AD9EF" w:rsidR="007B5A67" w:rsidRDefault="007B5A67" w:rsidP="006619E0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p w14:paraId="6B075819" w14:textId="13CBB2B7" w:rsidR="007B5A67" w:rsidRDefault="007B5A67" w:rsidP="006619E0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p w14:paraId="0893E53C" w14:textId="77777777" w:rsidR="007B5A67" w:rsidRDefault="007B5A67" w:rsidP="006619E0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p w14:paraId="40AE68A8" w14:textId="1C5D7EDD" w:rsidR="00900F4F" w:rsidRDefault="006619E0" w:rsidP="008971C6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snapToGrid w:val="0"/>
          <w:color w:val="000000"/>
        </w:rPr>
        <w:lastRenderedPageBreak/>
        <w:t>4</w:t>
      </w:r>
      <w:r w:rsidR="00755F2B">
        <w:rPr>
          <w:rFonts w:ascii="Times New Roman" w:hAnsi="Times New Roman"/>
          <w:b/>
          <w:snapToGrid w:val="0"/>
          <w:color w:val="000000"/>
        </w:rPr>
        <w:t xml:space="preserve">. </w:t>
      </w:r>
      <w:r w:rsidR="00F03C04">
        <w:rPr>
          <w:rFonts w:ascii="Times New Roman" w:hAnsi="Times New Roman"/>
          <w:b/>
          <w:snapToGrid w:val="0"/>
          <w:color w:val="000000"/>
          <w:u w:val="single"/>
        </w:rPr>
        <w:t>SQL</w:t>
      </w:r>
      <w:r w:rsidR="008971C6" w:rsidRPr="008971C6">
        <w:rPr>
          <w:rFonts w:ascii="Times New Roman" w:hAnsi="Times New Roman"/>
          <w:b/>
          <w:snapToGrid w:val="0"/>
          <w:color w:val="000000"/>
        </w:rPr>
        <w:t xml:space="preserve">: </w:t>
      </w:r>
      <w:r w:rsidR="008971C6">
        <w:rPr>
          <w:rFonts w:ascii="Times New Roman" w:hAnsi="Times New Roman"/>
          <w:b/>
          <w:snapToGrid w:val="0"/>
          <w:color w:val="000000"/>
        </w:rPr>
        <w:t xml:space="preserve"> </w:t>
      </w:r>
      <w:r w:rsidR="00900F4F" w:rsidRPr="00900F4F">
        <w:rPr>
          <w:rFonts w:ascii="Times New Roman" w:hAnsi="Times New Roman"/>
          <w:b/>
          <w:bCs/>
        </w:rPr>
        <w:t xml:space="preserve">answer the questions </w:t>
      </w:r>
      <w:r w:rsidR="005D0A4D">
        <w:rPr>
          <w:rFonts w:ascii="Times New Roman" w:hAnsi="Times New Roman"/>
          <w:b/>
          <w:bCs/>
        </w:rPr>
        <w:t xml:space="preserve">below using </w:t>
      </w:r>
      <w:r w:rsidR="007A37D8">
        <w:rPr>
          <w:rFonts w:ascii="Times New Roman" w:hAnsi="Times New Roman"/>
          <w:b/>
          <w:bCs/>
        </w:rPr>
        <w:t xml:space="preserve">T_ and </w:t>
      </w:r>
      <w:r w:rsidR="005D0A4D">
        <w:rPr>
          <w:rFonts w:ascii="Times New Roman" w:hAnsi="Times New Roman"/>
          <w:b/>
          <w:bCs/>
        </w:rPr>
        <w:t>Z_ tables</w:t>
      </w:r>
      <w:r w:rsidR="008971C6">
        <w:rPr>
          <w:rFonts w:ascii="Times New Roman" w:hAnsi="Times New Roman"/>
          <w:b/>
          <w:bCs/>
        </w:rPr>
        <w:t xml:space="preserve"> </w:t>
      </w:r>
      <w:r w:rsidR="005D0A4D">
        <w:rPr>
          <w:rFonts w:ascii="Times New Roman" w:hAnsi="Times New Roman"/>
          <w:b/>
          <w:bCs/>
        </w:rPr>
        <w:t>only</w:t>
      </w:r>
      <w:r w:rsidR="008971C6">
        <w:rPr>
          <w:rFonts w:ascii="Times New Roman" w:hAnsi="Times New Roman"/>
          <w:b/>
          <w:bCs/>
        </w:rPr>
        <w:t>, but separately</w:t>
      </w:r>
      <w:r w:rsidR="005B5B98">
        <w:rPr>
          <w:rFonts w:ascii="Times New Roman" w:hAnsi="Times New Roman"/>
          <w:b/>
          <w:bCs/>
        </w:rPr>
        <w:t>.</w:t>
      </w:r>
    </w:p>
    <w:p w14:paraId="60AED00E" w14:textId="14FDE53C" w:rsidR="006624F8" w:rsidRDefault="006624F8" w:rsidP="006624F8">
      <w:pPr>
        <w:spacing w:line="240" w:lineRule="atLeas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* </w:t>
      </w:r>
      <w:r w:rsidRPr="006624F8">
        <w:rPr>
          <w:rFonts w:ascii="Times New Roman" w:hAnsi="Times New Roman"/>
          <w:b/>
          <w:bCs/>
          <w:color w:val="FF0000"/>
        </w:rPr>
        <w:t xml:space="preserve">I recommend </w:t>
      </w:r>
      <w:r>
        <w:rPr>
          <w:rFonts w:ascii="Times New Roman" w:hAnsi="Times New Roman"/>
          <w:b/>
          <w:bCs/>
          <w:color w:val="FF0000"/>
        </w:rPr>
        <w:t>e</w:t>
      </w:r>
      <w:r w:rsidRPr="006624F8">
        <w:rPr>
          <w:rFonts w:ascii="Times New Roman" w:hAnsi="Times New Roman"/>
          <w:b/>
          <w:bCs/>
          <w:color w:val="FF0000"/>
        </w:rPr>
        <w:t xml:space="preserve">ach student </w:t>
      </w:r>
      <w:r>
        <w:rPr>
          <w:rFonts w:ascii="Times New Roman" w:hAnsi="Times New Roman"/>
          <w:b/>
          <w:bCs/>
          <w:color w:val="FF0000"/>
        </w:rPr>
        <w:t>should test all queries in their own database accounts and compare results</w:t>
      </w:r>
      <w:r w:rsidRPr="006624F8">
        <w:rPr>
          <w:rFonts w:ascii="Times New Roman" w:hAnsi="Times New Roman"/>
          <w:b/>
          <w:bCs/>
          <w:color w:val="FF0000"/>
        </w:rPr>
        <w:t>.</w:t>
      </w:r>
      <w:r>
        <w:rPr>
          <w:rFonts w:ascii="Times New Roman" w:hAnsi="Times New Roman"/>
          <w:b/>
          <w:bCs/>
          <w:color w:val="FF0000"/>
        </w:rPr>
        <w:t xml:space="preserve"> However, only two results (T_ and Z_) per question is required here.</w:t>
      </w:r>
    </w:p>
    <w:p w14:paraId="76B9644D" w14:textId="4149CA3F" w:rsidR="00E70BEC" w:rsidRDefault="00E70BEC" w:rsidP="008971C6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p w14:paraId="46E0987F" w14:textId="4AF615E9" w:rsidR="00E70BEC" w:rsidRPr="00900F4F" w:rsidRDefault="00E70BEC" w:rsidP="008971C6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  <w:r w:rsidRPr="00E70BEC">
        <w:rPr>
          <w:rFonts w:ascii="Times New Roman" w:hAnsi="Times New Roman"/>
        </w:rPr>
        <w:t>Part 1:</w:t>
      </w:r>
      <w:r>
        <w:rPr>
          <w:rFonts w:ascii="Times New Roman" w:hAnsi="Times New Roman"/>
          <w:b/>
          <w:bCs/>
        </w:rPr>
        <w:t xml:space="preserve"> </w:t>
      </w:r>
      <w:r w:rsidRPr="00E70BEC">
        <w:rPr>
          <w:rFonts w:ascii="Times New Roman" w:hAnsi="Times New Roman"/>
          <w:b/>
          <w:bCs/>
          <w:u w:val="single"/>
        </w:rPr>
        <w:t>Immunizations</w:t>
      </w:r>
    </w:p>
    <w:p w14:paraId="4907ABF7" w14:textId="77777777" w:rsidR="00841682" w:rsidRDefault="00841682" w:rsidP="0087260F">
      <w:pPr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87260F" w:rsidRPr="007708A9" w14:paraId="110C4161" w14:textId="77777777" w:rsidTr="00BA3046">
        <w:tc>
          <w:tcPr>
            <w:tcW w:w="1728" w:type="dxa"/>
            <w:shd w:val="clear" w:color="auto" w:fill="auto"/>
          </w:tcPr>
          <w:p w14:paraId="60D58167" w14:textId="67D115DC" w:rsidR="0087260F" w:rsidRPr="007708A9" w:rsidRDefault="0087260F" w:rsidP="00BA3046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 w:rsidR="008971C6">
              <w:rPr>
                <w:rFonts w:ascii="Times New Roman" w:hAnsi="Times New Roman"/>
              </w:rPr>
              <w:t xml:space="preserve"> 1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79D23A1C" w14:textId="1B3FABC7" w:rsidR="0087260F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What is the distribution of race regarding immunization record for Influenza? </w:t>
            </w:r>
          </w:p>
        </w:tc>
      </w:tr>
      <w:tr w:rsidR="007A37D8" w:rsidRPr="007708A9" w14:paraId="61B807AE" w14:textId="77777777" w:rsidTr="00352242">
        <w:tc>
          <w:tcPr>
            <w:tcW w:w="1728" w:type="dxa"/>
            <w:shd w:val="clear" w:color="auto" w:fill="auto"/>
          </w:tcPr>
          <w:p w14:paraId="2217B97A" w14:textId="649CAF16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4367CCE2" w14:textId="77777777" w:rsidR="003B21C2" w:rsidRPr="003B21C2" w:rsidRDefault="003B21C2" w:rsidP="003B21C2">
            <w:pPr>
              <w:jc w:val="both"/>
              <w:rPr>
                <w:rFonts w:ascii="Times New Roman" w:hAnsi="Times New Roman"/>
              </w:rPr>
            </w:pPr>
            <w:r w:rsidRPr="003B21C2">
              <w:rPr>
                <w:rFonts w:ascii="Times New Roman" w:hAnsi="Times New Roman"/>
              </w:rPr>
              <w:t xml:space="preserve">SELECT </w:t>
            </w:r>
            <w:proofErr w:type="spellStart"/>
            <w:r w:rsidRPr="003B21C2">
              <w:rPr>
                <w:rFonts w:ascii="Times New Roman" w:hAnsi="Times New Roman"/>
              </w:rPr>
              <w:t>a.RACE</w:t>
            </w:r>
            <w:proofErr w:type="spellEnd"/>
            <w:r w:rsidRPr="003B21C2">
              <w:rPr>
                <w:rFonts w:ascii="Times New Roman" w:hAnsi="Times New Roman"/>
              </w:rPr>
              <w:t>, COUNT(</w:t>
            </w:r>
            <w:proofErr w:type="spellStart"/>
            <w:r w:rsidRPr="003B21C2">
              <w:rPr>
                <w:rFonts w:ascii="Times New Roman" w:hAnsi="Times New Roman"/>
              </w:rPr>
              <w:t>b.IMMUNIZATION_DESCRIPTION</w:t>
            </w:r>
            <w:proofErr w:type="spellEnd"/>
            <w:r w:rsidRPr="003B21C2">
              <w:rPr>
                <w:rFonts w:ascii="Times New Roman" w:hAnsi="Times New Roman"/>
              </w:rPr>
              <w:t>)</w:t>
            </w:r>
          </w:p>
          <w:p w14:paraId="002BE3D4" w14:textId="77777777" w:rsidR="003B21C2" w:rsidRPr="003B21C2" w:rsidRDefault="003B21C2" w:rsidP="003B21C2">
            <w:pPr>
              <w:jc w:val="both"/>
              <w:rPr>
                <w:rFonts w:ascii="Times New Roman" w:hAnsi="Times New Roman"/>
              </w:rPr>
            </w:pPr>
            <w:r w:rsidRPr="003B21C2">
              <w:rPr>
                <w:rFonts w:ascii="Times New Roman" w:hAnsi="Times New Roman"/>
              </w:rPr>
              <w:t>FROM T_PATIENT a</w:t>
            </w:r>
          </w:p>
          <w:p w14:paraId="2ECFFACF" w14:textId="77777777" w:rsidR="003B21C2" w:rsidRPr="003B21C2" w:rsidRDefault="003B21C2" w:rsidP="003B21C2">
            <w:pPr>
              <w:jc w:val="both"/>
              <w:rPr>
                <w:rFonts w:ascii="Times New Roman" w:hAnsi="Times New Roman"/>
              </w:rPr>
            </w:pPr>
            <w:r w:rsidRPr="003B21C2">
              <w:rPr>
                <w:rFonts w:ascii="Times New Roman" w:hAnsi="Times New Roman"/>
              </w:rPr>
              <w:t xml:space="preserve">JOIN T_PATIENT_IMMUNIZATION b ON </w:t>
            </w:r>
            <w:proofErr w:type="spellStart"/>
            <w:r w:rsidRPr="003B21C2">
              <w:rPr>
                <w:rFonts w:ascii="Times New Roman" w:hAnsi="Times New Roman"/>
              </w:rPr>
              <w:t>a.PATIENT_ID</w:t>
            </w:r>
            <w:proofErr w:type="spellEnd"/>
            <w:r w:rsidRPr="003B21C2">
              <w:rPr>
                <w:rFonts w:ascii="Times New Roman" w:hAnsi="Times New Roman"/>
              </w:rPr>
              <w:t xml:space="preserve"> = </w:t>
            </w:r>
            <w:proofErr w:type="spellStart"/>
            <w:r w:rsidRPr="003B21C2">
              <w:rPr>
                <w:rFonts w:ascii="Times New Roman" w:hAnsi="Times New Roman"/>
              </w:rPr>
              <w:t>b.PATIENT_ID</w:t>
            </w:r>
            <w:proofErr w:type="spellEnd"/>
          </w:p>
          <w:p w14:paraId="7BD592EA" w14:textId="77777777" w:rsidR="003B21C2" w:rsidRPr="003B21C2" w:rsidRDefault="003B21C2" w:rsidP="003B21C2">
            <w:pPr>
              <w:jc w:val="both"/>
              <w:rPr>
                <w:rFonts w:ascii="Times New Roman" w:hAnsi="Times New Roman"/>
              </w:rPr>
            </w:pPr>
            <w:r w:rsidRPr="003B21C2">
              <w:rPr>
                <w:rFonts w:ascii="Times New Roman" w:hAnsi="Times New Roman"/>
              </w:rPr>
              <w:t xml:space="preserve">WHERE </w:t>
            </w:r>
            <w:proofErr w:type="spellStart"/>
            <w:r w:rsidRPr="003B21C2">
              <w:rPr>
                <w:rFonts w:ascii="Times New Roman" w:hAnsi="Times New Roman"/>
              </w:rPr>
              <w:t>b.IMMUNIZATION_DESCRIPTION</w:t>
            </w:r>
            <w:proofErr w:type="spellEnd"/>
            <w:r w:rsidRPr="003B21C2">
              <w:rPr>
                <w:rFonts w:ascii="Times New Roman" w:hAnsi="Times New Roman"/>
              </w:rPr>
              <w:t xml:space="preserve"> = 'Influenza  seasonal  injectable  preservative free'</w:t>
            </w:r>
          </w:p>
          <w:p w14:paraId="03334A5A" w14:textId="4B7220AE" w:rsidR="007A37D8" w:rsidRPr="007708A9" w:rsidRDefault="003B21C2" w:rsidP="003B21C2">
            <w:pPr>
              <w:jc w:val="both"/>
              <w:rPr>
                <w:rFonts w:ascii="Times New Roman" w:hAnsi="Times New Roman"/>
              </w:rPr>
            </w:pPr>
            <w:r w:rsidRPr="003B21C2">
              <w:rPr>
                <w:rFonts w:ascii="Times New Roman" w:hAnsi="Times New Roman"/>
              </w:rPr>
              <w:t xml:space="preserve">GROUP BY </w:t>
            </w:r>
            <w:proofErr w:type="spellStart"/>
            <w:r w:rsidRPr="003B21C2">
              <w:rPr>
                <w:rFonts w:ascii="Times New Roman" w:hAnsi="Times New Roman"/>
              </w:rPr>
              <w:t>a.RACE</w:t>
            </w:r>
            <w:proofErr w:type="spellEnd"/>
            <w:r w:rsidRPr="003B21C2">
              <w:rPr>
                <w:rFonts w:ascii="Times New Roman" w:hAnsi="Times New Roman"/>
              </w:rPr>
              <w:t>;</w:t>
            </w:r>
          </w:p>
        </w:tc>
      </w:tr>
      <w:tr w:rsidR="007A37D8" w:rsidRPr="007708A9" w14:paraId="4CF2925E" w14:textId="77777777" w:rsidTr="00352242">
        <w:tc>
          <w:tcPr>
            <w:tcW w:w="1728" w:type="dxa"/>
            <w:shd w:val="clear" w:color="auto" w:fill="auto"/>
          </w:tcPr>
          <w:p w14:paraId="6C0B85C3" w14:textId="13B4EA10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11177BBC" w14:textId="39899EDD" w:rsidR="007A37D8" w:rsidRPr="007708A9" w:rsidRDefault="00D53B44" w:rsidP="00352242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  <w:noProof/>
              </w:rPr>
              <w:drawing>
                <wp:inline distT="0" distB="0" distL="0" distR="0" wp14:anchorId="6FA04EFC" wp14:editId="74031D6B">
                  <wp:extent cx="3077004" cy="121937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60F" w:rsidRPr="007708A9" w14:paraId="4EE25C3D" w14:textId="77777777" w:rsidTr="00BA3046">
        <w:tc>
          <w:tcPr>
            <w:tcW w:w="1728" w:type="dxa"/>
            <w:shd w:val="clear" w:color="auto" w:fill="auto"/>
          </w:tcPr>
          <w:p w14:paraId="31056A98" w14:textId="1D25B614" w:rsidR="0087260F" w:rsidRPr="007708A9" w:rsidRDefault="00B61404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</w:t>
            </w:r>
            <w:r w:rsidR="0025524D">
              <w:rPr>
                <w:rFonts w:ascii="Times New Roman" w:hAnsi="Times New Roman"/>
              </w:rPr>
              <w:t xml:space="preserve"> </w:t>
            </w:r>
            <w:r w:rsidR="0087260F"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3EDE5BC9" w14:textId="77777777" w:rsidR="00D53B44" w:rsidRPr="00D53B44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 xml:space="preserve">SELECT </w:t>
            </w:r>
            <w:proofErr w:type="spellStart"/>
            <w:r w:rsidRPr="00D53B44">
              <w:rPr>
                <w:rFonts w:ascii="Times New Roman" w:hAnsi="Times New Roman"/>
              </w:rPr>
              <w:t>b.RACE_DESCRIPTION</w:t>
            </w:r>
            <w:proofErr w:type="spellEnd"/>
            <w:r w:rsidRPr="00D53B44">
              <w:rPr>
                <w:rFonts w:ascii="Times New Roman" w:hAnsi="Times New Roman"/>
              </w:rPr>
              <w:t>, COUNT(</w:t>
            </w:r>
            <w:proofErr w:type="spellStart"/>
            <w:r w:rsidRPr="00D53B44">
              <w:rPr>
                <w:rFonts w:ascii="Times New Roman" w:hAnsi="Times New Roman"/>
              </w:rPr>
              <w:t>c.IMMUNIZATION_CODE</w:t>
            </w:r>
            <w:proofErr w:type="spellEnd"/>
            <w:r w:rsidRPr="00D53B44">
              <w:rPr>
                <w:rFonts w:ascii="Times New Roman" w:hAnsi="Times New Roman"/>
              </w:rPr>
              <w:t>)</w:t>
            </w:r>
          </w:p>
          <w:p w14:paraId="7374047C" w14:textId="77777777" w:rsidR="00D53B44" w:rsidRPr="00D53B44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>FROM Z_PATIENT a</w:t>
            </w:r>
          </w:p>
          <w:p w14:paraId="44DCFA6A" w14:textId="77777777" w:rsidR="00D53B44" w:rsidRPr="00D53B44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 xml:space="preserve">JOIN Z_RACE b ON </w:t>
            </w:r>
            <w:proofErr w:type="spellStart"/>
            <w:r w:rsidRPr="00D53B44">
              <w:rPr>
                <w:rFonts w:ascii="Times New Roman" w:hAnsi="Times New Roman"/>
              </w:rPr>
              <w:t>a.RACE_ID</w:t>
            </w:r>
            <w:proofErr w:type="spellEnd"/>
            <w:r w:rsidRPr="00D53B44">
              <w:rPr>
                <w:rFonts w:ascii="Times New Roman" w:hAnsi="Times New Roman"/>
              </w:rPr>
              <w:t xml:space="preserve"> = </w:t>
            </w:r>
            <w:proofErr w:type="spellStart"/>
            <w:r w:rsidRPr="00D53B44">
              <w:rPr>
                <w:rFonts w:ascii="Times New Roman" w:hAnsi="Times New Roman"/>
              </w:rPr>
              <w:t>b.RACE_ID</w:t>
            </w:r>
            <w:proofErr w:type="spellEnd"/>
          </w:p>
          <w:p w14:paraId="6C7F879A" w14:textId="77777777" w:rsidR="00D53B44" w:rsidRPr="00D53B44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 xml:space="preserve">JOIN Z_PATIENT_IMMUNIZATION c ON </w:t>
            </w:r>
            <w:proofErr w:type="spellStart"/>
            <w:r w:rsidRPr="00D53B44">
              <w:rPr>
                <w:rFonts w:ascii="Times New Roman" w:hAnsi="Times New Roman"/>
              </w:rPr>
              <w:t>a.PATIENT_ID</w:t>
            </w:r>
            <w:proofErr w:type="spellEnd"/>
            <w:r w:rsidRPr="00D53B44">
              <w:rPr>
                <w:rFonts w:ascii="Times New Roman" w:hAnsi="Times New Roman"/>
              </w:rPr>
              <w:t xml:space="preserve"> = </w:t>
            </w:r>
            <w:proofErr w:type="spellStart"/>
            <w:r w:rsidRPr="00D53B44">
              <w:rPr>
                <w:rFonts w:ascii="Times New Roman" w:hAnsi="Times New Roman"/>
              </w:rPr>
              <w:t>c.PATIENT_ID</w:t>
            </w:r>
            <w:proofErr w:type="spellEnd"/>
          </w:p>
          <w:p w14:paraId="738209A4" w14:textId="77777777" w:rsidR="00D53B44" w:rsidRPr="00D53B44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 xml:space="preserve">JOIN Z_IMMUNIZATION d ON </w:t>
            </w:r>
            <w:proofErr w:type="spellStart"/>
            <w:r w:rsidRPr="00D53B44">
              <w:rPr>
                <w:rFonts w:ascii="Times New Roman" w:hAnsi="Times New Roman"/>
              </w:rPr>
              <w:t>c.IMMUNIZATION_CODE</w:t>
            </w:r>
            <w:proofErr w:type="spellEnd"/>
            <w:r w:rsidRPr="00D53B44">
              <w:rPr>
                <w:rFonts w:ascii="Times New Roman" w:hAnsi="Times New Roman"/>
              </w:rPr>
              <w:t xml:space="preserve"> = </w:t>
            </w:r>
            <w:proofErr w:type="spellStart"/>
            <w:r w:rsidRPr="00D53B44">
              <w:rPr>
                <w:rFonts w:ascii="Times New Roman" w:hAnsi="Times New Roman"/>
              </w:rPr>
              <w:t>d.IMMUNIZATION_CODE</w:t>
            </w:r>
            <w:proofErr w:type="spellEnd"/>
          </w:p>
          <w:p w14:paraId="5EB8CB97" w14:textId="77777777" w:rsidR="00D53B44" w:rsidRPr="00D53B44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 xml:space="preserve">WHERE </w:t>
            </w:r>
            <w:proofErr w:type="spellStart"/>
            <w:r w:rsidRPr="00D53B44">
              <w:rPr>
                <w:rFonts w:ascii="Times New Roman" w:hAnsi="Times New Roman"/>
              </w:rPr>
              <w:t>d.IMMUNIZATION_DESCRIPTION</w:t>
            </w:r>
            <w:proofErr w:type="spellEnd"/>
            <w:r w:rsidRPr="00D53B44">
              <w:rPr>
                <w:rFonts w:ascii="Times New Roman" w:hAnsi="Times New Roman"/>
              </w:rPr>
              <w:t xml:space="preserve"> = 'Influenza  seasonal  injectable  preservative free'</w:t>
            </w:r>
          </w:p>
          <w:p w14:paraId="37D704DD" w14:textId="72675929" w:rsidR="0025524D" w:rsidRPr="007708A9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 xml:space="preserve">GROUP BY </w:t>
            </w:r>
            <w:proofErr w:type="spellStart"/>
            <w:r w:rsidRPr="00D53B44">
              <w:rPr>
                <w:rFonts w:ascii="Times New Roman" w:hAnsi="Times New Roman"/>
              </w:rPr>
              <w:t>b.RACE_DESCRIPTION</w:t>
            </w:r>
            <w:proofErr w:type="spellEnd"/>
            <w:r w:rsidRPr="00D53B44">
              <w:rPr>
                <w:rFonts w:ascii="Times New Roman" w:hAnsi="Times New Roman"/>
              </w:rPr>
              <w:t>;</w:t>
            </w:r>
          </w:p>
        </w:tc>
      </w:tr>
      <w:tr w:rsidR="0087260F" w:rsidRPr="007708A9" w14:paraId="283FED3E" w14:textId="77777777" w:rsidTr="00BA3046">
        <w:tc>
          <w:tcPr>
            <w:tcW w:w="1728" w:type="dxa"/>
            <w:shd w:val="clear" w:color="auto" w:fill="auto"/>
          </w:tcPr>
          <w:p w14:paraId="5CF974B6" w14:textId="4C45E0FF" w:rsidR="0087260F" w:rsidRPr="007708A9" w:rsidRDefault="007A37D8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="0087260F"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68FF612D" w14:textId="77FB070C" w:rsidR="0087260F" w:rsidRPr="007708A9" w:rsidRDefault="00D53B44" w:rsidP="00BA3046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  <w:noProof/>
              </w:rPr>
              <w:drawing>
                <wp:inline distT="0" distB="0" distL="0" distR="0" wp14:anchorId="744A3E62" wp14:editId="5F482C83">
                  <wp:extent cx="3391373" cy="120031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096D0733" w14:textId="77777777" w:rsidTr="00BA3046">
        <w:tc>
          <w:tcPr>
            <w:tcW w:w="1728" w:type="dxa"/>
            <w:shd w:val="clear" w:color="auto" w:fill="auto"/>
          </w:tcPr>
          <w:p w14:paraId="4B8BF22D" w14:textId="7D45D8C5" w:rsidR="007A37D8" w:rsidRDefault="007A37D8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shd w:val="clear" w:color="auto" w:fill="auto"/>
          </w:tcPr>
          <w:p w14:paraId="35D9770C" w14:textId="77777777" w:rsidR="007A37D8" w:rsidRDefault="007A37D8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28BD98BC" w14:textId="77777777" w:rsidR="00D53B44" w:rsidRDefault="00D53B44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These results are significantly different. </w:t>
            </w:r>
          </w:p>
          <w:p w14:paraId="52D67C57" w14:textId="4D5DEDFE" w:rsidR="00D53B44" w:rsidRPr="007708A9" w:rsidRDefault="00D53B44" w:rsidP="00BA3046">
            <w:pPr>
              <w:jc w:val="both"/>
              <w:rPr>
                <w:rFonts w:ascii="Times New Roman" w:hAnsi="Times New Roman"/>
              </w:rPr>
            </w:pPr>
            <w:del w:id="0" w:author="Francis Michael Villamater" w:date="2022-08-24T15:42:00Z">
              <w:r w:rsidDel="007B6B6A">
                <w:rPr>
                  <w:rFonts w:ascii="Times New Roman" w:hAnsi="Times New Roman"/>
                </w:rPr>
                <w:delText xml:space="preserve">I think this different results from the </w:delText>
              </w:r>
            </w:del>
            <w:ins w:id="1" w:author="Francis Michael Villamater" w:date="2022-08-24T15:42:00Z">
              <w:r w:rsidR="007B6B6A">
                <w:rPr>
                  <w:rFonts w:ascii="Times New Roman" w:hAnsi="Times New Roman"/>
                </w:rPr>
                <w:t xml:space="preserve">We believe that the difference lies in the </w:t>
              </w:r>
            </w:ins>
            <w:r>
              <w:rPr>
                <w:rFonts w:ascii="Times New Roman" w:hAnsi="Times New Roman"/>
              </w:rPr>
              <w:t xml:space="preserve">Z_PATIENT_IMMUNIZATION TABLE. </w:t>
            </w:r>
            <w:ins w:id="2" w:author="Francis Michael Villamater" w:date="2022-08-24T15:42:00Z">
              <w:r w:rsidR="007B6B6A">
                <w:rPr>
                  <w:rFonts w:ascii="Times New Roman" w:hAnsi="Times New Roman"/>
                </w:rPr>
                <w:t xml:space="preserve">In the </w:t>
              </w:r>
            </w:ins>
            <w:ins w:id="3" w:author="Francis Michael Villamater" w:date="2022-08-24T15:43:00Z">
              <w:r w:rsidR="007B6B6A">
                <w:rPr>
                  <w:rFonts w:ascii="Times New Roman" w:hAnsi="Times New Roman"/>
                </w:rPr>
                <w:t xml:space="preserve">T_PATIENT_IMMUNIZATION TABLE, </w:t>
              </w:r>
            </w:ins>
            <w:del w:id="4" w:author="Francis Michael Villamater" w:date="2022-08-24T15:43:00Z">
              <w:r w:rsidDel="007B6B6A">
                <w:rPr>
                  <w:rFonts w:ascii="Times New Roman" w:hAnsi="Times New Roman"/>
                </w:rPr>
                <w:delText>T</w:delText>
              </w:r>
            </w:del>
            <w:ins w:id="5" w:author="Francis Michael Villamater" w:date="2022-08-24T15:43:00Z">
              <w:r w:rsidR="007B6B6A">
                <w:rPr>
                  <w:rFonts w:ascii="Times New Roman" w:hAnsi="Times New Roman"/>
                </w:rPr>
                <w:t>t</w:t>
              </w:r>
            </w:ins>
            <w:r>
              <w:rPr>
                <w:rFonts w:ascii="Times New Roman" w:hAnsi="Times New Roman"/>
              </w:rPr>
              <w:t>here were multiple patients who had multiple rows of data for the same immunization code and immunization date. The difference was the BASE_COST – there was a record that showed BASE_COST as (null), another row that showed BASE_COST as 0, and finally a row that showed the actual BASE_COST amount. In populating the Z_PATIENT_IMMUNIZATION table, we pulled in only the rows with the max(BASE_COST).</w:t>
            </w:r>
          </w:p>
        </w:tc>
      </w:tr>
    </w:tbl>
    <w:p w14:paraId="1BFC9237" w14:textId="52C62F3F" w:rsidR="00A33CBB" w:rsidRDefault="00A33CBB">
      <w:pPr>
        <w:widowControl/>
        <w:rPr>
          <w:rFonts w:ascii="Times New Roman" w:hAnsi="Times New Roman"/>
        </w:rPr>
      </w:pPr>
    </w:p>
    <w:p w14:paraId="180F6F09" w14:textId="77777777" w:rsidR="008971C6" w:rsidRDefault="008971C6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B61404" w:rsidRPr="007708A9" w14:paraId="5A376346" w14:textId="77777777" w:rsidTr="00B02719">
        <w:tc>
          <w:tcPr>
            <w:tcW w:w="1728" w:type="dxa"/>
            <w:shd w:val="clear" w:color="auto" w:fill="auto"/>
          </w:tcPr>
          <w:p w14:paraId="23942BE4" w14:textId="542EA11D" w:rsidR="00B61404" w:rsidRPr="007708A9" w:rsidRDefault="00B61404" w:rsidP="00B02719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 w:rsidR="008971C6">
              <w:rPr>
                <w:rFonts w:ascii="Times New Roman" w:hAnsi="Times New Roman"/>
              </w:rPr>
              <w:t xml:space="preserve"> 2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06648B0F" w14:textId="2BABBD18" w:rsidR="00B61404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is the top-3 immunization that covers the age of 18 or below rather than Influenza?</w:t>
            </w:r>
          </w:p>
        </w:tc>
      </w:tr>
      <w:tr w:rsidR="007A37D8" w:rsidRPr="007708A9" w14:paraId="27D4CD86" w14:textId="77777777" w:rsidTr="00B02719">
        <w:tc>
          <w:tcPr>
            <w:tcW w:w="1728" w:type="dxa"/>
            <w:shd w:val="clear" w:color="auto" w:fill="auto"/>
          </w:tcPr>
          <w:p w14:paraId="19E86C0E" w14:textId="56A444D9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2F746C11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SELECT </w:t>
            </w:r>
            <w:proofErr w:type="spellStart"/>
            <w:r w:rsidRPr="00EA4AA4">
              <w:rPr>
                <w:rFonts w:ascii="Times New Roman" w:hAnsi="Times New Roman"/>
              </w:rPr>
              <w:t>b.IMMUNIZATION_DESCRIPTION</w:t>
            </w:r>
            <w:proofErr w:type="spellEnd"/>
            <w:r w:rsidRPr="00EA4AA4">
              <w:rPr>
                <w:rFonts w:ascii="Times New Roman" w:hAnsi="Times New Roman"/>
              </w:rPr>
              <w:t>, COUNT(*)</w:t>
            </w:r>
          </w:p>
          <w:p w14:paraId="206284B8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FROM T_PATIENT a</w:t>
            </w:r>
          </w:p>
          <w:p w14:paraId="7E8A57B0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JOIN T_PATIENT_IMMUNIZATION b ON </w:t>
            </w:r>
            <w:proofErr w:type="spellStart"/>
            <w:r w:rsidRPr="00EA4AA4">
              <w:rPr>
                <w:rFonts w:ascii="Times New Roman" w:hAnsi="Times New Roman"/>
              </w:rPr>
              <w:t>a.PATIENT_ID</w:t>
            </w:r>
            <w:proofErr w:type="spellEnd"/>
            <w:r w:rsidRPr="00EA4AA4">
              <w:rPr>
                <w:rFonts w:ascii="Times New Roman" w:hAnsi="Times New Roman"/>
              </w:rPr>
              <w:t xml:space="preserve"> = </w:t>
            </w:r>
            <w:proofErr w:type="spellStart"/>
            <w:r w:rsidRPr="00EA4AA4">
              <w:rPr>
                <w:rFonts w:ascii="Times New Roman" w:hAnsi="Times New Roman"/>
              </w:rPr>
              <w:t>b.PATIENT_ID</w:t>
            </w:r>
            <w:proofErr w:type="spellEnd"/>
          </w:p>
          <w:p w14:paraId="1C52FAC5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WHERE ROUND((SYSDATE - </w:t>
            </w:r>
            <w:proofErr w:type="spellStart"/>
            <w:r w:rsidRPr="00EA4AA4">
              <w:rPr>
                <w:rFonts w:ascii="Times New Roman" w:hAnsi="Times New Roman"/>
              </w:rPr>
              <w:t>a.BIRTHDATE</w:t>
            </w:r>
            <w:proofErr w:type="spellEnd"/>
            <w:r w:rsidRPr="00EA4AA4">
              <w:rPr>
                <w:rFonts w:ascii="Times New Roman" w:hAnsi="Times New Roman"/>
              </w:rPr>
              <w:t xml:space="preserve">)/365,0) &lt;=18 AND </w:t>
            </w:r>
            <w:proofErr w:type="spellStart"/>
            <w:r w:rsidRPr="00EA4AA4">
              <w:rPr>
                <w:rFonts w:ascii="Times New Roman" w:hAnsi="Times New Roman"/>
              </w:rPr>
              <w:t>b.IMMUNIZATION_DESCRIPTION</w:t>
            </w:r>
            <w:proofErr w:type="spellEnd"/>
            <w:r w:rsidRPr="00EA4AA4">
              <w:rPr>
                <w:rFonts w:ascii="Times New Roman" w:hAnsi="Times New Roman"/>
              </w:rPr>
              <w:t xml:space="preserve"> != 'Influenza  seasonal  injectable  preservative free'</w:t>
            </w:r>
          </w:p>
          <w:p w14:paraId="366B068C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GROUP BY </w:t>
            </w:r>
            <w:proofErr w:type="spellStart"/>
            <w:r w:rsidRPr="00EA4AA4">
              <w:rPr>
                <w:rFonts w:ascii="Times New Roman" w:hAnsi="Times New Roman"/>
              </w:rPr>
              <w:t>b.IMMUNIZATION_DESCRIPTION</w:t>
            </w:r>
            <w:proofErr w:type="spellEnd"/>
          </w:p>
          <w:p w14:paraId="42E6FE6D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ORDER BY COUNT(*) DESC</w:t>
            </w:r>
          </w:p>
          <w:p w14:paraId="04861B5F" w14:textId="32BB8612" w:rsidR="007A37D8" w:rsidRPr="007708A9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FETCH FIRST 3 ROWS ONLY;</w:t>
            </w:r>
          </w:p>
        </w:tc>
      </w:tr>
      <w:tr w:rsidR="004671F8" w:rsidRPr="007708A9" w14:paraId="18E665E2" w14:textId="77777777" w:rsidTr="00B02719">
        <w:tc>
          <w:tcPr>
            <w:tcW w:w="1728" w:type="dxa"/>
            <w:shd w:val="clear" w:color="auto" w:fill="auto"/>
          </w:tcPr>
          <w:p w14:paraId="29DD687F" w14:textId="40C2F6A6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2DFE894F" w14:textId="7EC18E0F" w:rsidR="004671F8" w:rsidRPr="007708A9" w:rsidRDefault="00EA4AA4" w:rsidP="004671F8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  <w:noProof/>
              </w:rPr>
              <w:drawing>
                <wp:inline distT="0" distB="0" distL="0" distR="0" wp14:anchorId="6273C47E" wp14:editId="0E45F71C">
                  <wp:extent cx="3296110" cy="83831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0E5B6143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0A232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95CC8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SELECT </w:t>
            </w:r>
            <w:proofErr w:type="spellStart"/>
            <w:r w:rsidRPr="00EA4AA4">
              <w:rPr>
                <w:rFonts w:ascii="Times New Roman" w:hAnsi="Times New Roman"/>
              </w:rPr>
              <w:t>c.IMMUNIZATION_DESCRIPTION</w:t>
            </w:r>
            <w:proofErr w:type="spellEnd"/>
            <w:r w:rsidRPr="00EA4AA4">
              <w:rPr>
                <w:rFonts w:ascii="Times New Roman" w:hAnsi="Times New Roman"/>
              </w:rPr>
              <w:t>, COUNT(*)</w:t>
            </w:r>
          </w:p>
          <w:p w14:paraId="68896CF3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FROM Z_PATIENT a</w:t>
            </w:r>
          </w:p>
          <w:p w14:paraId="7B258FB3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JOIN Z_PATIENT_IMMUNIZATION b ON </w:t>
            </w:r>
            <w:proofErr w:type="spellStart"/>
            <w:r w:rsidRPr="00EA4AA4">
              <w:rPr>
                <w:rFonts w:ascii="Times New Roman" w:hAnsi="Times New Roman"/>
              </w:rPr>
              <w:t>a.PATIENT_ID</w:t>
            </w:r>
            <w:proofErr w:type="spellEnd"/>
            <w:r w:rsidRPr="00EA4AA4">
              <w:rPr>
                <w:rFonts w:ascii="Times New Roman" w:hAnsi="Times New Roman"/>
              </w:rPr>
              <w:t xml:space="preserve"> = </w:t>
            </w:r>
            <w:proofErr w:type="spellStart"/>
            <w:r w:rsidRPr="00EA4AA4">
              <w:rPr>
                <w:rFonts w:ascii="Times New Roman" w:hAnsi="Times New Roman"/>
              </w:rPr>
              <w:t>b.PATIENT_ID</w:t>
            </w:r>
            <w:proofErr w:type="spellEnd"/>
          </w:p>
          <w:p w14:paraId="6B06B5AB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JOIN Z_IMMUNIZATION c ON </w:t>
            </w:r>
            <w:proofErr w:type="spellStart"/>
            <w:r w:rsidRPr="00EA4AA4">
              <w:rPr>
                <w:rFonts w:ascii="Times New Roman" w:hAnsi="Times New Roman"/>
              </w:rPr>
              <w:t>b.IMMUNIZATION_CODE</w:t>
            </w:r>
            <w:proofErr w:type="spellEnd"/>
            <w:r w:rsidRPr="00EA4AA4">
              <w:rPr>
                <w:rFonts w:ascii="Times New Roman" w:hAnsi="Times New Roman"/>
              </w:rPr>
              <w:t xml:space="preserve"> = </w:t>
            </w:r>
            <w:proofErr w:type="spellStart"/>
            <w:r w:rsidRPr="00EA4AA4">
              <w:rPr>
                <w:rFonts w:ascii="Times New Roman" w:hAnsi="Times New Roman"/>
              </w:rPr>
              <w:t>c.IMMUNIZATION_CODE</w:t>
            </w:r>
            <w:proofErr w:type="spellEnd"/>
          </w:p>
          <w:p w14:paraId="7B7453D5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WHERE ROUND((SYSDATE - </w:t>
            </w:r>
            <w:proofErr w:type="spellStart"/>
            <w:r w:rsidRPr="00EA4AA4">
              <w:rPr>
                <w:rFonts w:ascii="Times New Roman" w:hAnsi="Times New Roman"/>
              </w:rPr>
              <w:t>a.BIRTHDATE</w:t>
            </w:r>
            <w:proofErr w:type="spellEnd"/>
            <w:r w:rsidRPr="00EA4AA4">
              <w:rPr>
                <w:rFonts w:ascii="Times New Roman" w:hAnsi="Times New Roman"/>
              </w:rPr>
              <w:t xml:space="preserve">)/365,0) &lt;= 18 AND </w:t>
            </w:r>
            <w:proofErr w:type="spellStart"/>
            <w:r w:rsidRPr="00EA4AA4">
              <w:rPr>
                <w:rFonts w:ascii="Times New Roman" w:hAnsi="Times New Roman"/>
              </w:rPr>
              <w:t>c.IMMUNIZATION_DESCRIPTION</w:t>
            </w:r>
            <w:proofErr w:type="spellEnd"/>
            <w:r w:rsidRPr="00EA4AA4">
              <w:rPr>
                <w:rFonts w:ascii="Times New Roman" w:hAnsi="Times New Roman"/>
              </w:rPr>
              <w:t xml:space="preserve"> != 'Influenza  seasonal  injectable  preservative free'</w:t>
            </w:r>
          </w:p>
          <w:p w14:paraId="38C1162E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GROUP BY </w:t>
            </w:r>
            <w:proofErr w:type="spellStart"/>
            <w:r w:rsidRPr="00EA4AA4">
              <w:rPr>
                <w:rFonts w:ascii="Times New Roman" w:hAnsi="Times New Roman"/>
              </w:rPr>
              <w:t>c.IMMUNIZATION_DESCRIPTION</w:t>
            </w:r>
            <w:proofErr w:type="spellEnd"/>
          </w:p>
          <w:p w14:paraId="627CA9AB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ORDER BY COUNT(*) DESC</w:t>
            </w:r>
          </w:p>
          <w:p w14:paraId="00CB3275" w14:textId="6385DF7C" w:rsidR="004671F8" w:rsidRPr="007708A9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FETCH FIRST 3 ROWS ONLY;</w:t>
            </w:r>
          </w:p>
        </w:tc>
      </w:tr>
      <w:tr w:rsidR="004671F8" w:rsidRPr="007708A9" w14:paraId="0974D0D8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F0801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2EA56" w14:textId="19591D08" w:rsidR="004671F8" w:rsidRPr="007708A9" w:rsidRDefault="00EA4AA4" w:rsidP="004671F8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  <w:noProof/>
              </w:rPr>
              <w:drawing>
                <wp:inline distT="0" distB="0" distL="0" distR="0" wp14:anchorId="0ABB6F16" wp14:editId="53A154CA">
                  <wp:extent cx="3115110" cy="819264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42B29F11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C9BA6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FB7B4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046C1D74" w14:textId="7A50B249" w:rsidR="00EA4AA4" w:rsidRPr="007708A9" w:rsidRDefault="00EA4AA4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counts in these queries are significantly different, but the immunizations are the same. </w:t>
            </w:r>
            <w:ins w:id="6" w:author="Francis Michael Villamater" w:date="2022-08-24T15:44:00Z">
              <w:r w:rsidR="007B6B6A">
                <w:rPr>
                  <w:rFonts w:ascii="Times New Roman" w:hAnsi="Times New Roman"/>
                </w:rPr>
                <w:t xml:space="preserve">Like above, our Z query results in counts approximately a third of the T query. These align with our previous </w:t>
              </w:r>
            </w:ins>
            <w:ins w:id="7" w:author="Francis Michael Villamater" w:date="2022-08-24T15:45:00Z">
              <w:r w:rsidR="007B6B6A">
                <w:rPr>
                  <w:rFonts w:ascii="Times New Roman" w:hAnsi="Times New Roman"/>
                </w:rPr>
                <w:t>theory</w:t>
              </w:r>
            </w:ins>
            <w:ins w:id="8" w:author="Francis Michael Villamater" w:date="2022-08-24T15:44:00Z">
              <w:r w:rsidR="007B6B6A">
                <w:rPr>
                  <w:rFonts w:ascii="Times New Roman" w:hAnsi="Times New Roman"/>
                </w:rPr>
                <w:t xml:space="preserve"> </w:t>
              </w:r>
            </w:ins>
            <w:ins w:id="9" w:author="Francis Michael Villamater" w:date="2022-08-24T15:45:00Z">
              <w:r w:rsidR="007B6B6A">
                <w:rPr>
                  <w:rFonts w:ascii="Times New Roman" w:hAnsi="Times New Roman"/>
                </w:rPr>
                <w:t xml:space="preserve">that </w:t>
              </w:r>
            </w:ins>
            <w:del w:id="10" w:author="Francis Michael Villamater" w:date="2022-08-24T15:44:00Z">
              <w:r w:rsidDel="007B6B6A">
                <w:rPr>
                  <w:rFonts w:ascii="Times New Roman" w:hAnsi="Times New Roman"/>
                </w:rPr>
                <w:delText xml:space="preserve">I believe the counts are so different because of </w:delText>
              </w:r>
            </w:del>
            <w:r>
              <w:rPr>
                <w:rFonts w:ascii="Times New Roman" w:hAnsi="Times New Roman"/>
              </w:rPr>
              <w:t xml:space="preserve">the removal of duplicated immunization codes and dates </w:t>
            </w:r>
            <w:ins w:id="11" w:author="Francis Michael Villamater" w:date="2022-08-24T15:45:00Z">
              <w:r w:rsidR="007B6B6A">
                <w:rPr>
                  <w:rFonts w:ascii="Times New Roman" w:hAnsi="Times New Roman"/>
                </w:rPr>
                <w:t xml:space="preserve">(the </w:t>
              </w:r>
              <w:r w:rsidR="007B6B6A" w:rsidRPr="007B6B6A">
                <w:rPr>
                  <w:rFonts w:ascii="Times New Roman" w:hAnsi="Times New Roman"/>
                  <w:i/>
                  <w:iCs/>
                </w:rPr>
                <w:t>null</w:t>
              </w:r>
              <w:r w:rsidR="007B6B6A">
                <w:rPr>
                  <w:rFonts w:ascii="Times New Roman" w:hAnsi="Times New Roman"/>
                  <w:i/>
                  <w:iCs/>
                </w:rPr>
                <w:t xml:space="preserve"> </w:t>
              </w:r>
              <w:r w:rsidR="007B6B6A">
                <w:rPr>
                  <w:rFonts w:ascii="Times New Roman" w:hAnsi="Times New Roman"/>
                </w:rPr>
                <w:t xml:space="preserve"> and “0” values) </w:t>
              </w:r>
            </w:ins>
            <w:del w:id="12" w:author="Francis Michael Villamater" w:date="2022-08-24T15:46:00Z">
              <w:r w:rsidRPr="007B6B6A" w:rsidDel="007B6B6A">
                <w:rPr>
                  <w:rFonts w:ascii="Times New Roman" w:hAnsi="Times New Roman"/>
                </w:rPr>
                <w:delText>w</w:delText>
              </w:r>
            </w:del>
            <w:ins w:id="13" w:author="Francis Michael Villamater" w:date="2022-08-24T15:46:00Z">
              <w:r w:rsidR="007B6B6A">
                <w:rPr>
                  <w:rFonts w:ascii="Times New Roman" w:hAnsi="Times New Roman"/>
                </w:rPr>
                <w:t xml:space="preserve">result in a </w:t>
              </w:r>
            </w:ins>
            <w:ins w:id="14" w:author="Francis Michael Villamater" w:date="2022-08-24T15:47:00Z">
              <w:r w:rsidR="007B6B6A">
                <w:rPr>
                  <w:rFonts w:ascii="Times New Roman" w:hAnsi="Times New Roman"/>
                </w:rPr>
                <w:t xml:space="preserve">Z query </w:t>
              </w:r>
            </w:ins>
            <w:ins w:id="15" w:author="Francis Michael Villamater" w:date="2022-08-24T15:46:00Z">
              <w:r w:rsidR="007B6B6A">
                <w:rPr>
                  <w:rFonts w:ascii="Times New Roman" w:hAnsi="Times New Roman"/>
                </w:rPr>
                <w:t>count that’s only 33% of the initial</w:t>
              </w:r>
            </w:ins>
            <w:del w:id="16" w:author="Francis Michael Villamater" w:date="2022-08-24T15:46:00Z">
              <w:r w:rsidRPr="007B6B6A" w:rsidDel="007B6B6A">
                <w:rPr>
                  <w:rFonts w:ascii="Times New Roman" w:hAnsi="Times New Roman"/>
                </w:rPr>
                <w:delText>ith different</w:delText>
              </w:r>
              <w:r w:rsidDel="007B6B6A">
                <w:rPr>
                  <w:rFonts w:ascii="Times New Roman" w:hAnsi="Times New Roman"/>
                </w:rPr>
                <w:delText xml:space="preserve"> base costs in the Z_PATIENT_IMMUNIZATION table</w:delText>
              </w:r>
            </w:del>
            <w:ins w:id="17" w:author="Francis Michael Villamater" w:date="2022-08-24T15:46:00Z">
              <w:r w:rsidR="007B6B6A">
                <w:rPr>
                  <w:rFonts w:ascii="Times New Roman" w:hAnsi="Times New Roman"/>
                </w:rPr>
                <w:t xml:space="preserve"> T query</w:t>
              </w:r>
            </w:ins>
            <w:r>
              <w:rPr>
                <w:rFonts w:ascii="Times New Roman" w:hAnsi="Times New Roman"/>
              </w:rPr>
              <w:t>.</w:t>
            </w:r>
          </w:p>
        </w:tc>
      </w:tr>
    </w:tbl>
    <w:p w14:paraId="13A7B33F" w14:textId="7B827625" w:rsidR="00B61404" w:rsidRDefault="00B61404">
      <w:pPr>
        <w:widowControl/>
        <w:rPr>
          <w:rFonts w:ascii="Times New Roman" w:hAnsi="Times New Roman"/>
        </w:rPr>
      </w:pPr>
    </w:p>
    <w:p w14:paraId="56FB5350" w14:textId="02B8173B" w:rsidR="00EA4AA4" w:rsidRDefault="00EA4AA4">
      <w:pPr>
        <w:widowControl/>
        <w:rPr>
          <w:rFonts w:ascii="Times New Roman" w:hAnsi="Times New Roman"/>
        </w:rPr>
      </w:pPr>
    </w:p>
    <w:p w14:paraId="6B5FECE0" w14:textId="5A0F414A" w:rsidR="00EA4AA4" w:rsidRDefault="00EA4AA4">
      <w:pPr>
        <w:widowControl/>
        <w:rPr>
          <w:rFonts w:ascii="Times New Roman" w:hAnsi="Times New Roman"/>
        </w:rPr>
      </w:pPr>
    </w:p>
    <w:p w14:paraId="1648A4A7" w14:textId="7BE15C4D" w:rsidR="00EA4AA4" w:rsidRDefault="00EA4AA4">
      <w:pPr>
        <w:widowControl/>
        <w:rPr>
          <w:rFonts w:ascii="Times New Roman" w:hAnsi="Times New Roman"/>
        </w:rPr>
      </w:pPr>
    </w:p>
    <w:p w14:paraId="0F9EFAAD" w14:textId="61036655" w:rsidR="00EA4AA4" w:rsidRDefault="00EA4AA4">
      <w:pPr>
        <w:widowControl/>
        <w:rPr>
          <w:rFonts w:ascii="Times New Roman" w:hAnsi="Times New Roman"/>
        </w:rPr>
      </w:pPr>
    </w:p>
    <w:p w14:paraId="5A79C084" w14:textId="0BDB688A" w:rsidR="00EA4AA4" w:rsidRDefault="00EA4AA4">
      <w:pPr>
        <w:widowControl/>
        <w:rPr>
          <w:rFonts w:ascii="Times New Roman" w:hAnsi="Times New Roman"/>
        </w:rPr>
      </w:pPr>
    </w:p>
    <w:p w14:paraId="7B462EC6" w14:textId="77777777" w:rsidR="00EA4AA4" w:rsidRDefault="00EA4AA4">
      <w:pPr>
        <w:widowControl/>
        <w:rPr>
          <w:rFonts w:ascii="Times New Roman" w:hAnsi="Times New Roman"/>
        </w:rPr>
      </w:pPr>
    </w:p>
    <w:p w14:paraId="4F3581ED" w14:textId="77777777" w:rsidR="008971C6" w:rsidRDefault="008971C6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B61404" w:rsidRPr="007708A9" w14:paraId="2A3CFD7A" w14:textId="77777777" w:rsidTr="00B02719">
        <w:tc>
          <w:tcPr>
            <w:tcW w:w="1728" w:type="dxa"/>
            <w:shd w:val="clear" w:color="auto" w:fill="auto"/>
          </w:tcPr>
          <w:p w14:paraId="5FEB4A5D" w14:textId="2187CFD3" w:rsidR="00B61404" w:rsidRPr="007708A9" w:rsidRDefault="00B61404" w:rsidP="00B02719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 w:rsidR="008971C6">
              <w:rPr>
                <w:rFonts w:ascii="Times New Roman" w:hAnsi="Times New Roman"/>
              </w:rPr>
              <w:t xml:space="preserve"> 3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6090B357" w14:textId="3670668B" w:rsidR="00B61404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is the top 5 immunizations that cover the age range [20-25] rather than Influenza?</w:t>
            </w:r>
          </w:p>
        </w:tc>
      </w:tr>
      <w:tr w:rsidR="007A37D8" w:rsidRPr="007708A9" w14:paraId="1A347355" w14:textId="77777777" w:rsidTr="00B02719">
        <w:tc>
          <w:tcPr>
            <w:tcW w:w="1728" w:type="dxa"/>
            <w:shd w:val="clear" w:color="auto" w:fill="auto"/>
          </w:tcPr>
          <w:p w14:paraId="00D5083E" w14:textId="563DCAA9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6B0F62FC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SELECT </w:t>
            </w:r>
            <w:proofErr w:type="spellStart"/>
            <w:r w:rsidRPr="00EA4AA4">
              <w:rPr>
                <w:rFonts w:ascii="Times New Roman" w:hAnsi="Times New Roman"/>
              </w:rPr>
              <w:t>b.IMMUNIZATION_DESCRIPTION</w:t>
            </w:r>
            <w:proofErr w:type="spellEnd"/>
            <w:r w:rsidRPr="00EA4AA4">
              <w:rPr>
                <w:rFonts w:ascii="Times New Roman" w:hAnsi="Times New Roman"/>
              </w:rPr>
              <w:t>, COUNT(*)</w:t>
            </w:r>
          </w:p>
          <w:p w14:paraId="48554D6A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FROM T_PATIENT a</w:t>
            </w:r>
          </w:p>
          <w:p w14:paraId="0B87BCB1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JOIN T_PATIENT_IMMUNIZATION b ON </w:t>
            </w:r>
            <w:proofErr w:type="spellStart"/>
            <w:r w:rsidRPr="00EA4AA4">
              <w:rPr>
                <w:rFonts w:ascii="Times New Roman" w:hAnsi="Times New Roman"/>
              </w:rPr>
              <w:t>a.PATIENT_ID</w:t>
            </w:r>
            <w:proofErr w:type="spellEnd"/>
            <w:r w:rsidRPr="00EA4AA4">
              <w:rPr>
                <w:rFonts w:ascii="Times New Roman" w:hAnsi="Times New Roman"/>
              </w:rPr>
              <w:t xml:space="preserve"> = </w:t>
            </w:r>
            <w:proofErr w:type="spellStart"/>
            <w:r w:rsidRPr="00EA4AA4">
              <w:rPr>
                <w:rFonts w:ascii="Times New Roman" w:hAnsi="Times New Roman"/>
              </w:rPr>
              <w:t>b.PATIENT_ID</w:t>
            </w:r>
            <w:proofErr w:type="spellEnd"/>
          </w:p>
          <w:p w14:paraId="715E9C54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WHERE ROUND((SYSDATE - </w:t>
            </w:r>
            <w:proofErr w:type="spellStart"/>
            <w:r w:rsidRPr="00EA4AA4">
              <w:rPr>
                <w:rFonts w:ascii="Times New Roman" w:hAnsi="Times New Roman"/>
              </w:rPr>
              <w:t>a.BIRTHDATE</w:t>
            </w:r>
            <w:proofErr w:type="spellEnd"/>
            <w:r w:rsidRPr="00EA4AA4">
              <w:rPr>
                <w:rFonts w:ascii="Times New Roman" w:hAnsi="Times New Roman"/>
              </w:rPr>
              <w:t xml:space="preserve">)/365,0) &gt;= 20 AND ROUND((SYSDATE - </w:t>
            </w:r>
            <w:proofErr w:type="spellStart"/>
            <w:r w:rsidRPr="00EA4AA4">
              <w:rPr>
                <w:rFonts w:ascii="Times New Roman" w:hAnsi="Times New Roman"/>
              </w:rPr>
              <w:t>a.BIRTHDATE</w:t>
            </w:r>
            <w:proofErr w:type="spellEnd"/>
            <w:r w:rsidRPr="00EA4AA4">
              <w:rPr>
                <w:rFonts w:ascii="Times New Roman" w:hAnsi="Times New Roman"/>
              </w:rPr>
              <w:t xml:space="preserve">)/365,0) &lt;= 25 </w:t>
            </w:r>
          </w:p>
          <w:p w14:paraId="55A02E09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        AND </w:t>
            </w:r>
            <w:proofErr w:type="spellStart"/>
            <w:r w:rsidRPr="00EA4AA4">
              <w:rPr>
                <w:rFonts w:ascii="Times New Roman" w:hAnsi="Times New Roman"/>
              </w:rPr>
              <w:t>b.IMMUNIZATION_DESCRIPTION</w:t>
            </w:r>
            <w:proofErr w:type="spellEnd"/>
            <w:r w:rsidRPr="00EA4AA4">
              <w:rPr>
                <w:rFonts w:ascii="Times New Roman" w:hAnsi="Times New Roman"/>
              </w:rPr>
              <w:t xml:space="preserve"> != 'Influenza  seasonal  injectable  preservative free'</w:t>
            </w:r>
          </w:p>
          <w:p w14:paraId="7D130248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GROUP BY </w:t>
            </w:r>
            <w:proofErr w:type="spellStart"/>
            <w:r w:rsidRPr="00EA4AA4">
              <w:rPr>
                <w:rFonts w:ascii="Times New Roman" w:hAnsi="Times New Roman"/>
              </w:rPr>
              <w:t>b.IMMUNIZATION_DESCRIPTION</w:t>
            </w:r>
            <w:proofErr w:type="spellEnd"/>
          </w:p>
          <w:p w14:paraId="5D4B7D64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ORDER BY COUNT(*) DESC</w:t>
            </w:r>
          </w:p>
          <w:p w14:paraId="07A9DA9D" w14:textId="34163B46" w:rsidR="007A37D8" w:rsidRPr="007708A9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FETCH FIRST 5 ROWS ONLY;</w:t>
            </w:r>
          </w:p>
        </w:tc>
      </w:tr>
      <w:tr w:rsidR="004671F8" w:rsidRPr="007708A9" w14:paraId="2D4BB2CB" w14:textId="77777777" w:rsidTr="00B02719">
        <w:tc>
          <w:tcPr>
            <w:tcW w:w="1728" w:type="dxa"/>
            <w:shd w:val="clear" w:color="auto" w:fill="auto"/>
          </w:tcPr>
          <w:p w14:paraId="69394EFE" w14:textId="31278151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569856ED" w14:textId="2D6918FB" w:rsidR="004671F8" w:rsidRPr="007708A9" w:rsidRDefault="00EA4AA4" w:rsidP="004671F8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  <w:noProof/>
              </w:rPr>
              <w:drawing>
                <wp:inline distT="0" distB="0" distL="0" distR="0" wp14:anchorId="33F02BF4" wp14:editId="1FD2F028">
                  <wp:extent cx="3067478" cy="120031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6799A5E7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D244B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504DB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SELECT </w:t>
            </w:r>
            <w:proofErr w:type="spellStart"/>
            <w:r w:rsidRPr="00EA4AA4">
              <w:rPr>
                <w:rFonts w:ascii="Times New Roman" w:hAnsi="Times New Roman"/>
              </w:rPr>
              <w:t>c.IMMUNIZATION_DESCRIPTION</w:t>
            </w:r>
            <w:proofErr w:type="spellEnd"/>
            <w:r w:rsidRPr="00EA4AA4">
              <w:rPr>
                <w:rFonts w:ascii="Times New Roman" w:hAnsi="Times New Roman"/>
              </w:rPr>
              <w:t>, COUNT(*)</w:t>
            </w:r>
          </w:p>
          <w:p w14:paraId="27E7F8A9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FROM Z_PATIENT a</w:t>
            </w:r>
          </w:p>
          <w:p w14:paraId="093B4097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JOIN Z_PATIENT_IMMUNIZATION b ON </w:t>
            </w:r>
            <w:proofErr w:type="spellStart"/>
            <w:r w:rsidRPr="00EA4AA4">
              <w:rPr>
                <w:rFonts w:ascii="Times New Roman" w:hAnsi="Times New Roman"/>
              </w:rPr>
              <w:t>a.PATIENT_ID</w:t>
            </w:r>
            <w:proofErr w:type="spellEnd"/>
            <w:r w:rsidRPr="00EA4AA4">
              <w:rPr>
                <w:rFonts w:ascii="Times New Roman" w:hAnsi="Times New Roman"/>
              </w:rPr>
              <w:t xml:space="preserve"> = </w:t>
            </w:r>
            <w:proofErr w:type="spellStart"/>
            <w:r w:rsidRPr="00EA4AA4">
              <w:rPr>
                <w:rFonts w:ascii="Times New Roman" w:hAnsi="Times New Roman"/>
              </w:rPr>
              <w:t>b.PATIENT_ID</w:t>
            </w:r>
            <w:proofErr w:type="spellEnd"/>
          </w:p>
          <w:p w14:paraId="4129A87D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JOIN Z_IMMUNIZATION c ON </w:t>
            </w:r>
            <w:proofErr w:type="spellStart"/>
            <w:r w:rsidRPr="00EA4AA4">
              <w:rPr>
                <w:rFonts w:ascii="Times New Roman" w:hAnsi="Times New Roman"/>
              </w:rPr>
              <w:t>b.IMMUNIZATION_CODE</w:t>
            </w:r>
            <w:proofErr w:type="spellEnd"/>
            <w:r w:rsidRPr="00EA4AA4">
              <w:rPr>
                <w:rFonts w:ascii="Times New Roman" w:hAnsi="Times New Roman"/>
              </w:rPr>
              <w:t xml:space="preserve"> = </w:t>
            </w:r>
            <w:proofErr w:type="spellStart"/>
            <w:r w:rsidRPr="00EA4AA4">
              <w:rPr>
                <w:rFonts w:ascii="Times New Roman" w:hAnsi="Times New Roman"/>
              </w:rPr>
              <w:t>c.IMMUNIZATION_CODE</w:t>
            </w:r>
            <w:proofErr w:type="spellEnd"/>
          </w:p>
          <w:p w14:paraId="76318FC2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WHERE ROUND((SYSDATE - </w:t>
            </w:r>
            <w:proofErr w:type="spellStart"/>
            <w:r w:rsidRPr="00EA4AA4">
              <w:rPr>
                <w:rFonts w:ascii="Times New Roman" w:hAnsi="Times New Roman"/>
              </w:rPr>
              <w:t>a.BIRTHDATE</w:t>
            </w:r>
            <w:proofErr w:type="spellEnd"/>
            <w:r w:rsidRPr="00EA4AA4">
              <w:rPr>
                <w:rFonts w:ascii="Times New Roman" w:hAnsi="Times New Roman"/>
              </w:rPr>
              <w:t xml:space="preserve">)/365,0) &gt;= 20 AND ROUND((SYSDATE - </w:t>
            </w:r>
            <w:proofErr w:type="spellStart"/>
            <w:r w:rsidRPr="00EA4AA4">
              <w:rPr>
                <w:rFonts w:ascii="Times New Roman" w:hAnsi="Times New Roman"/>
              </w:rPr>
              <w:t>a.BIRTHDATE</w:t>
            </w:r>
            <w:proofErr w:type="spellEnd"/>
            <w:r w:rsidRPr="00EA4AA4">
              <w:rPr>
                <w:rFonts w:ascii="Times New Roman" w:hAnsi="Times New Roman"/>
              </w:rPr>
              <w:t xml:space="preserve">)/365,0) &lt;= 25 </w:t>
            </w:r>
          </w:p>
          <w:p w14:paraId="66650933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        AND </w:t>
            </w:r>
            <w:proofErr w:type="spellStart"/>
            <w:r w:rsidRPr="00EA4AA4">
              <w:rPr>
                <w:rFonts w:ascii="Times New Roman" w:hAnsi="Times New Roman"/>
              </w:rPr>
              <w:t>c.IMMUNIZATION_DESCRIPTION</w:t>
            </w:r>
            <w:proofErr w:type="spellEnd"/>
            <w:r w:rsidRPr="00EA4AA4">
              <w:rPr>
                <w:rFonts w:ascii="Times New Roman" w:hAnsi="Times New Roman"/>
              </w:rPr>
              <w:t xml:space="preserve"> != 'Influenza  seasonal  injectable  preservative free'</w:t>
            </w:r>
          </w:p>
          <w:p w14:paraId="4D1ECFF4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GROUP BY </w:t>
            </w:r>
            <w:proofErr w:type="spellStart"/>
            <w:r w:rsidRPr="00EA4AA4">
              <w:rPr>
                <w:rFonts w:ascii="Times New Roman" w:hAnsi="Times New Roman"/>
              </w:rPr>
              <w:t>c.IMMUNIZATION_DESCRIPTION</w:t>
            </w:r>
            <w:proofErr w:type="spellEnd"/>
          </w:p>
          <w:p w14:paraId="321CA918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ORDER BY COUNT(*) DESC</w:t>
            </w:r>
          </w:p>
          <w:p w14:paraId="16B63846" w14:textId="108FD550" w:rsidR="004671F8" w:rsidRPr="007708A9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FETCH FIRST 5 ROWS ONLY;</w:t>
            </w:r>
          </w:p>
        </w:tc>
      </w:tr>
      <w:tr w:rsidR="004671F8" w:rsidRPr="007708A9" w14:paraId="02B7669B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E6BE8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E66B7" w14:textId="659C5254" w:rsidR="004671F8" w:rsidRPr="007708A9" w:rsidRDefault="00EA4AA4" w:rsidP="004671F8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  <w:noProof/>
              </w:rPr>
              <w:drawing>
                <wp:inline distT="0" distB="0" distL="0" distR="0" wp14:anchorId="390F4765" wp14:editId="1A32C73C">
                  <wp:extent cx="3067478" cy="120031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19F479AF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7FFE8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D2895" w14:textId="4FD5E491" w:rsidR="00D442BF" w:rsidRDefault="00D442BF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6F513894" w14:textId="0768EA64" w:rsidR="007A37D8" w:rsidRPr="007708A9" w:rsidRDefault="00EA4AA4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counts in these queries are significantly different, but the immunizations are the same. </w:t>
            </w:r>
            <w:del w:id="18" w:author="Francis Michael Villamater" w:date="2022-08-24T15:47:00Z">
              <w:r w:rsidDel="007B6B6A">
                <w:rPr>
                  <w:rFonts w:ascii="Times New Roman" w:hAnsi="Times New Roman"/>
                </w:rPr>
                <w:delText>I believe the counts are so different because of the removal of duplicated immunization codes and dates with different base costs in the Z_PATIENT_IMMUNIZATION table</w:delText>
              </w:r>
            </w:del>
            <w:ins w:id="19" w:author="Francis Michael Villamater" w:date="2022-08-24T15:47:00Z">
              <w:r w:rsidR="007B6B6A">
                <w:rPr>
                  <w:rFonts w:ascii="Times New Roman" w:hAnsi="Times New Roman"/>
                </w:rPr>
                <w:t xml:space="preserve">Again, we attribute these differences to the normalization process </w:t>
              </w:r>
              <w:r w:rsidR="00F67366">
                <w:rPr>
                  <w:rFonts w:ascii="Times New Roman" w:hAnsi="Times New Roman"/>
                </w:rPr>
                <w:t xml:space="preserve">and elimination of duplicate records in the </w:t>
              </w:r>
            </w:ins>
            <w:ins w:id="20" w:author="Francis Michael Villamater" w:date="2022-08-24T15:50:00Z">
              <w:r w:rsidR="00F67366">
                <w:rPr>
                  <w:rFonts w:ascii="Times New Roman" w:hAnsi="Times New Roman"/>
                </w:rPr>
                <w:t>Z_</w:t>
              </w:r>
            </w:ins>
            <w:ins w:id="21" w:author="Francis Michael Villamater" w:date="2022-08-24T15:51:00Z">
              <w:r w:rsidR="00F67366">
                <w:rPr>
                  <w:rFonts w:ascii="Times New Roman" w:hAnsi="Times New Roman"/>
                </w:rPr>
                <w:t>PATIENT TABLES</w:t>
              </w:r>
            </w:ins>
            <w:r>
              <w:rPr>
                <w:rFonts w:ascii="Times New Roman" w:hAnsi="Times New Roman"/>
              </w:rPr>
              <w:t>.</w:t>
            </w:r>
          </w:p>
        </w:tc>
      </w:tr>
    </w:tbl>
    <w:p w14:paraId="4C16D06A" w14:textId="2E4EF8C4" w:rsidR="00B61404" w:rsidRDefault="00B61404" w:rsidP="00B61404">
      <w:pPr>
        <w:widowControl/>
        <w:rPr>
          <w:rFonts w:ascii="Times New Roman" w:hAnsi="Times New Roman"/>
        </w:rPr>
      </w:pPr>
    </w:p>
    <w:p w14:paraId="26AA41AF" w14:textId="6DBD8248" w:rsidR="008971C6" w:rsidRDefault="008971C6" w:rsidP="00B61404">
      <w:pPr>
        <w:widowControl/>
        <w:rPr>
          <w:rFonts w:ascii="Times New Roman" w:hAnsi="Times New Roman"/>
        </w:rPr>
      </w:pPr>
    </w:p>
    <w:p w14:paraId="1A3C03E9" w14:textId="0B6ECFF3" w:rsidR="00EA4AA4" w:rsidRDefault="00EA4AA4" w:rsidP="00B61404">
      <w:pPr>
        <w:widowControl/>
        <w:rPr>
          <w:rFonts w:ascii="Times New Roman" w:hAnsi="Times New Roman"/>
        </w:rPr>
      </w:pPr>
    </w:p>
    <w:p w14:paraId="352C49A3" w14:textId="77777777" w:rsidR="00EA4AA4" w:rsidRDefault="00EA4AA4" w:rsidP="00B61404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B61404" w:rsidRPr="007708A9" w14:paraId="626CC52D" w14:textId="77777777" w:rsidTr="00B02719">
        <w:tc>
          <w:tcPr>
            <w:tcW w:w="1728" w:type="dxa"/>
            <w:shd w:val="clear" w:color="auto" w:fill="auto"/>
          </w:tcPr>
          <w:p w14:paraId="224654F7" w14:textId="515316DE" w:rsidR="00B61404" w:rsidRPr="007708A9" w:rsidRDefault="00B61404" w:rsidP="00B02719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 w:rsidR="008971C6">
              <w:rPr>
                <w:rFonts w:ascii="Times New Roman" w:hAnsi="Times New Roman"/>
              </w:rPr>
              <w:t xml:space="preserve"> 4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7F365521" w14:textId="205C7C55" w:rsidR="00B61404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Which living county has the most immunization coverage for DTaP? </w:t>
            </w:r>
          </w:p>
        </w:tc>
      </w:tr>
      <w:tr w:rsidR="007A37D8" w:rsidRPr="007708A9" w14:paraId="3BF00DA5" w14:textId="77777777" w:rsidTr="00B02719">
        <w:tc>
          <w:tcPr>
            <w:tcW w:w="1728" w:type="dxa"/>
            <w:shd w:val="clear" w:color="auto" w:fill="auto"/>
          </w:tcPr>
          <w:p w14:paraId="01D548A9" w14:textId="2E098BCD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14F41332" w14:textId="77777777" w:rsidR="00BB22DF" w:rsidRPr="00BB22DF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 xml:space="preserve">SELECT </w:t>
            </w:r>
            <w:proofErr w:type="spellStart"/>
            <w:r w:rsidRPr="00BB22DF">
              <w:rPr>
                <w:rFonts w:ascii="Times New Roman" w:hAnsi="Times New Roman"/>
              </w:rPr>
              <w:t>a.COUNTY</w:t>
            </w:r>
            <w:proofErr w:type="spellEnd"/>
            <w:r w:rsidRPr="00BB22DF">
              <w:rPr>
                <w:rFonts w:ascii="Times New Roman" w:hAnsi="Times New Roman"/>
              </w:rPr>
              <w:t>, COUNT(*)</w:t>
            </w:r>
          </w:p>
          <w:p w14:paraId="729125C0" w14:textId="77777777" w:rsidR="00BB22DF" w:rsidRPr="00BB22DF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>FROM T_PATIENT a</w:t>
            </w:r>
          </w:p>
          <w:p w14:paraId="4562269E" w14:textId="77777777" w:rsidR="00BB22DF" w:rsidRPr="00BB22DF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 xml:space="preserve">JOIN T_PATIENT_IMMUNIZATION b ON </w:t>
            </w:r>
            <w:proofErr w:type="spellStart"/>
            <w:r w:rsidRPr="00BB22DF">
              <w:rPr>
                <w:rFonts w:ascii="Times New Roman" w:hAnsi="Times New Roman"/>
              </w:rPr>
              <w:t>a.PATIENT_ID</w:t>
            </w:r>
            <w:proofErr w:type="spellEnd"/>
            <w:r w:rsidRPr="00BB22DF">
              <w:rPr>
                <w:rFonts w:ascii="Times New Roman" w:hAnsi="Times New Roman"/>
              </w:rPr>
              <w:t xml:space="preserve"> = </w:t>
            </w:r>
            <w:proofErr w:type="spellStart"/>
            <w:r w:rsidRPr="00BB22DF">
              <w:rPr>
                <w:rFonts w:ascii="Times New Roman" w:hAnsi="Times New Roman"/>
              </w:rPr>
              <w:t>b.PATIENT_ID</w:t>
            </w:r>
            <w:proofErr w:type="spellEnd"/>
          </w:p>
          <w:p w14:paraId="61705C94" w14:textId="77777777" w:rsidR="00BB22DF" w:rsidRPr="00BB22DF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 xml:space="preserve">WHERE </w:t>
            </w:r>
            <w:proofErr w:type="spellStart"/>
            <w:r w:rsidRPr="00BB22DF">
              <w:rPr>
                <w:rFonts w:ascii="Times New Roman" w:hAnsi="Times New Roman"/>
              </w:rPr>
              <w:t>b.IMMUNIZATION_DESCRIPTION</w:t>
            </w:r>
            <w:proofErr w:type="spellEnd"/>
            <w:r w:rsidRPr="00BB22DF">
              <w:rPr>
                <w:rFonts w:ascii="Times New Roman" w:hAnsi="Times New Roman"/>
              </w:rPr>
              <w:t xml:space="preserve"> = 'DTaP'</w:t>
            </w:r>
          </w:p>
          <w:p w14:paraId="2E9C8A29" w14:textId="77777777" w:rsidR="00BB22DF" w:rsidRPr="00BB22DF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 xml:space="preserve">GROUP BY </w:t>
            </w:r>
            <w:proofErr w:type="spellStart"/>
            <w:r w:rsidRPr="00BB22DF">
              <w:rPr>
                <w:rFonts w:ascii="Times New Roman" w:hAnsi="Times New Roman"/>
              </w:rPr>
              <w:t>a.COUNTY</w:t>
            </w:r>
            <w:proofErr w:type="spellEnd"/>
          </w:p>
          <w:p w14:paraId="466D0C0E" w14:textId="77777777" w:rsidR="00BB22DF" w:rsidRPr="00BB22DF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>ORDER BY COUNT(*) DESC</w:t>
            </w:r>
          </w:p>
          <w:p w14:paraId="6E5131CA" w14:textId="607441A9" w:rsidR="007A37D8" w:rsidRPr="007708A9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>FETCH FIRST 1 ROWS ONLY;</w:t>
            </w:r>
          </w:p>
        </w:tc>
      </w:tr>
      <w:tr w:rsidR="004671F8" w:rsidRPr="007708A9" w14:paraId="4EC91795" w14:textId="77777777" w:rsidTr="00B02719">
        <w:tc>
          <w:tcPr>
            <w:tcW w:w="1728" w:type="dxa"/>
            <w:shd w:val="clear" w:color="auto" w:fill="auto"/>
          </w:tcPr>
          <w:p w14:paraId="034835B5" w14:textId="543AE3D3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04410E2A" w14:textId="67829139" w:rsidR="004671F8" w:rsidRPr="007708A9" w:rsidRDefault="00D442BF" w:rsidP="004671F8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  <w:noProof/>
              </w:rPr>
              <w:drawing>
                <wp:inline distT="0" distB="0" distL="0" distR="0" wp14:anchorId="170A361D" wp14:editId="7DCABA6B">
                  <wp:extent cx="2257740" cy="419158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3D68A215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CE20D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BC75C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 xml:space="preserve">SELECT </w:t>
            </w:r>
            <w:proofErr w:type="spellStart"/>
            <w:r w:rsidRPr="00D442BF">
              <w:rPr>
                <w:rFonts w:ascii="Times New Roman" w:hAnsi="Times New Roman"/>
              </w:rPr>
              <w:t>c.COUNTY_NAME</w:t>
            </w:r>
            <w:proofErr w:type="spellEnd"/>
            <w:r w:rsidRPr="00D442BF">
              <w:rPr>
                <w:rFonts w:ascii="Times New Roman" w:hAnsi="Times New Roman"/>
              </w:rPr>
              <w:t>, COUNT(*)</w:t>
            </w:r>
          </w:p>
          <w:p w14:paraId="5AFBC101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>FROM Z_PATIENT a</w:t>
            </w:r>
          </w:p>
          <w:p w14:paraId="07282BA1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 xml:space="preserve">JOIN Z_CITY b ON </w:t>
            </w:r>
            <w:proofErr w:type="spellStart"/>
            <w:r w:rsidRPr="00D442BF">
              <w:rPr>
                <w:rFonts w:ascii="Times New Roman" w:hAnsi="Times New Roman"/>
              </w:rPr>
              <w:t>a.LIVING_PLACE_CITY_ID</w:t>
            </w:r>
            <w:proofErr w:type="spellEnd"/>
            <w:r w:rsidRPr="00D442BF">
              <w:rPr>
                <w:rFonts w:ascii="Times New Roman" w:hAnsi="Times New Roman"/>
              </w:rPr>
              <w:t xml:space="preserve"> = </w:t>
            </w:r>
            <w:proofErr w:type="spellStart"/>
            <w:r w:rsidRPr="00D442BF">
              <w:rPr>
                <w:rFonts w:ascii="Times New Roman" w:hAnsi="Times New Roman"/>
              </w:rPr>
              <w:t>b.CITY_ID</w:t>
            </w:r>
            <w:proofErr w:type="spellEnd"/>
          </w:p>
          <w:p w14:paraId="2B1E7CA2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 xml:space="preserve">JOIN Z_COUNTY c ON </w:t>
            </w:r>
            <w:proofErr w:type="spellStart"/>
            <w:r w:rsidRPr="00D442BF">
              <w:rPr>
                <w:rFonts w:ascii="Times New Roman" w:hAnsi="Times New Roman"/>
              </w:rPr>
              <w:t>b.COUNTY_ID</w:t>
            </w:r>
            <w:proofErr w:type="spellEnd"/>
            <w:r w:rsidRPr="00D442BF">
              <w:rPr>
                <w:rFonts w:ascii="Times New Roman" w:hAnsi="Times New Roman"/>
              </w:rPr>
              <w:t xml:space="preserve"> = </w:t>
            </w:r>
            <w:proofErr w:type="spellStart"/>
            <w:r w:rsidRPr="00D442BF">
              <w:rPr>
                <w:rFonts w:ascii="Times New Roman" w:hAnsi="Times New Roman"/>
              </w:rPr>
              <w:t>c.COUNTY_ID</w:t>
            </w:r>
            <w:proofErr w:type="spellEnd"/>
          </w:p>
          <w:p w14:paraId="4BA00EB8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 xml:space="preserve">JOIN Z_PATIENT_IMMUNIZATION d ON </w:t>
            </w:r>
            <w:proofErr w:type="spellStart"/>
            <w:r w:rsidRPr="00D442BF">
              <w:rPr>
                <w:rFonts w:ascii="Times New Roman" w:hAnsi="Times New Roman"/>
              </w:rPr>
              <w:t>a.PATIENT_ID</w:t>
            </w:r>
            <w:proofErr w:type="spellEnd"/>
            <w:r w:rsidRPr="00D442BF">
              <w:rPr>
                <w:rFonts w:ascii="Times New Roman" w:hAnsi="Times New Roman"/>
              </w:rPr>
              <w:t xml:space="preserve"> = </w:t>
            </w:r>
            <w:proofErr w:type="spellStart"/>
            <w:r w:rsidRPr="00D442BF">
              <w:rPr>
                <w:rFonts w:ascii="Times New Roman" w:hAnsi="Times New Roman"/>
              </w:rPr>
              <w:t>d.PATIENT_ID</w:t>
            </w:r>
            <w:proofErr w:type="spellEnd"/>
          </w:p>
          <w:p w14:paraId="566187B4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 xml:space="preserve">JOIN Z_IMMUNIZATION e ON </w:t>
            </w:r>
            <w:proofErr w:type="spellStart"/>
            <w:r w:rsidRPr="00D442BF">
              <w:rPr>
                <w:rFonts w:ascii="Times New Roman" w:hAnsi="Times New Roman"/>
              </w:rPr>
              <w:t>d.IMMUNIZATION_CODE</w:t>
            </w:r>
            <w:proofErr w:type="spellEnd"/>
            <w:r w:rsidRPr="00D442BF">
              <w:rPr>
                <w:rFonts w:ascii="Times New Roman" w:hAnsi="Times New Roman"/>
              </w:rPr>
              <w:t xml:space="preserve"> = </w:t>
            </w:r>
            <w:proofErr w:type="spellStart"/>
            <w:r w:rsidRPr="00D442BF">
              <w:rPr>
                <w:rFonts w:ascii="Times New Roman" w:hAnsi="Times New Roman"/>
              </w:rPr>
              <w:t>e.IMMUNIZATION_CODE</w:t>
            </w:r>
            <w:proofErr w:type="spellEnd"/>
          </w:p>
          <w:p w14:paraId="769FDC94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 xml:space="preserve">WHERE </w:t>
            </w:r>
            <w:proofErr w:type="spellStart"/>
            <w:r w:rsidRPr="00D442BF">
              <w:rPr>
                <w:rFonts w:ascii="Times New Roman" w:hAnsi="Times New Roman"/>
              </w:rPr>
              <w:t>e.IMMUNIZATION_DESCRIPTION</w:t>
            </w:r>
            <w:proofErr w:type="spellEnd"/>
            <w:r w:rsidRPr="00D442BF">
              <w:rPr>
                <w:rFonts w:ascii="Times New Roman" w:hAnsi="Times New Roman"/>
              </w:rPr>
              <w:t xml:space="preserve"> = 'DTaP'</w:t>
            </w:r>
          </w:p>
          <w:p w14:paraId="6DDE11F3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 xml:space="preserve">GROUP BY </w:t>
            </w:r>
            <w:proofErr w:type="spellStart"/>
            <w:r w:rsidRPr="00D442BF">
              <w:rPr>
                <w:rFonts w:ascii="Times New Roman" w:hAnsi="Times New Roman"/>
              </w:rPr>
              <w:t>c.COUNTY_NAME</w:t>
            </w:r>
            <w:proofErr w:type="spellEnd"/>
          </w:p>
          <w:p w14:paraId="7B637E9A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>ORDER BY COUNT(*) DESC</w:t>
            </w:r>
          </w:p>
          <w:p w14:paraId="64A8DE65" w14:textId="32FCC65E" w:rsidR="004671F8" w:rsidRPr="007708A9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>FETCH FIRST 1 ROWS ONLY;</w:t>
            </w:r>
          </w:p>
        </w:tc>
      </w:tr>
      <w:tr w:rsidR="004671F8" w:rsidRPr="007708A9" w14:paraId="0A80C71E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ECDDA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C1650" w14:textId="44EF7185" w:rsidR="004671F8" w:rsidRPr="007708A9" w:rsidRDefault="00D442BF" w:rsidP="004671F8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  <w:noProof/>
              </w:rPr>
              <w:drawing>
                <wp:inline distT="0" distB="0" distL="0" distR="0" wp14:anchorId="30E2D95A" wp14:editId="09B929F7">
                  <wp:extent cx="2238687" cy="42868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209136CE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38B64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34DCD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4AE7255D" w14:textId="10ACB249" w:rsidR="00D442BF" w:rsidRPr="007708A9" w:rsidRDefault="00F67366" w:rsidP="00352242">
            <w:pPr>
              <w:jc w:val="both"/>
              <w:rPr>
                <w:rFonts w:ascii="Times New Roman" w:hAnsi="Times New Roman"/>
              </w:rPr>
            </w:pPr>
            <w:ins w:id="22" w:author="Francis Michael Villamater" w:date="2022-08-24T15:48:00Z">
              <w:r>
                <w:rPr>
                  <w:rFonts w:ascii="Times New Roman" w:hAnsi="Times New Roman"/>
                </w:rPr>
                <w:t xml:space="preserve">The counts in these queries are significantly different, but the </w:t>
              </w:r>
              <w:r>
                <w:rPr>
                  <w:rFonts w:ascii="Times New Roman" w:hAnsi="Times New Roman"/>
                </w:rPr>
                <w:t>county is</w:t>
              </w:r>
              <w:r>
                <w:rPr>
                  <w:rFonts w:ascii="Times New Roman" w:hAnsi="Times New Roman"/>
                </w:rPr>
                <w:t xml:space="preserve"> the same. Again, we attribute these differences to the normalization process and elimination of duplicate records in the </w:t>
              </w:r>
            </w:ins>
            <w:ins w:id="23" w:author="Francis Michael Villamater" w:date="2022-08-24T15:50:00Z">
              <w:r>
                <w:rPr>
                  <w:rFonts w:ascii="Times New Roman" w:hAnsi="Times New Roman"/>
                </w:rPr>
                <w:t>Z_PATIENT TABLES</w:t>
              </w:r>
            </w:ins>
            <w:del w:id="24" w:author="Francis Michael Villamater" w:date="2022-08-24T15:48:00Z">
              <w:r w:rsidR="00D442BF" w:rsidDel="00F67366">
                <w:rPr>
                  <w:rFonts w:ascii="Times New Roman" w:hAnsi="Times New Roman"/>
                </w:rPr>
                <w:delText>The counts in these queries are significantly different, but the county is the same. I believe the counts are so different because of the removal of duplicated immunization codes and dates with different base costs in the Z_PATIENT_IMMUNIZATION table.</w:delText>
              </w:r>
            </w:del>
          </w:p>
        </w:tc>
      </w:tr>
    </w:tbl>
    <w:p w14:paraId="139A940D" w14:textId="77DF9CBC" w:rsidR="00B61404" w:rsidRDefault="00B61404" w:rsidP="00B61404">
      <w:pPr>
        <w:widowControl/>
        <w:rPr>
          <w:rFonts w:ascii="Times New Roman" w:hAnsi="Times New Roman"/>
        </w:rPr>
      </w:pPr>
    </w:p>
    <w:p w14:paraId="588CD833" w14:textId="6B4FFD18" w:rsidR="006624F8" w:rsidRDefault="006624F8">
      <w:pPr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6AD7ACD" w14:textId="77777777" w:rsidR="008971C6" w:rsidRDefault="008971C6" w:rsidP="00B61404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5B5B98" w:rsidRPr="007708A9" w14:paraId="123F97B5" w14:textId="77777777" w:rsidTr="0063662F">
        <w:tc>
          <w:tcPr>
            <w:tcW w:w="1728" w:type="dxa"/>
            <w:shd w:val="clear" w:color="auto" w:fill="auto"/>
          </w:tcPr>
          <w:p w14:paraId="34F0AF12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5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107922FA" w14:textId="48A423B3" w:rsidR="005B5B98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Which specific immunization for Hepatitis A or B was most taken by female patients? </w:t>
            </w:r>
          </w:p>
        </w:tc>
      </w:tr>
      <w:tr w:rsidR="005B5B98" w:rsidRPr="007708A9" w14:paraId="419F559A" w14:textId="77777777" w:rsidTr="0063662F">
        <w:tc>
          <w:tcPr>
            <w:tcW w:w="1728" w:type="dxa"/>
            <w:shd w:val="clear" w:color="auto" w:fill="auto"/>
          </w:tcPr>
          <w:p w14:paraId="2CABA7CA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3F0EA7E6" w14:textId="77777777" w:rsidR="006132F6" w:rsidRPr="006132F6" w:rsidRDefault="006132F6" w:rsidP="006132F6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</w:rPr>
              <w:t xml:space="preserve">SELECT </w:t>
            </w:r>
            <w:proofErr w:type="spellStart"/>
            <w:r w:rsidRPr="006132F6">
              <w:rPr>
                <w:rFonts w:ascii="Times New Roman" w:hAnsi="Times New Roman"/>
              </w:rPr>
              <w:t>b.IMMUNIZATION_DESCRIPTION</w:t>
            </w:r>
            <w:proofErr w:type="spellEnd"/>
            <w:r w:rsidRPr="006132F6">
              <w:rPr>
                <w:rFonts w:ascii="Times New Roman" w:hAnsi="Times New Roman"/>
              </w:rPr>
              <w:t>, COUNT(*)</w:t>
            </w:r>
          </w:p>
          <w:p w14:paraId="304BEB89" w14:textId="77777777" w:rsidR="006132F6" w:rsidRPr="006132F6" w:rsidRDefault="006132F6" w:rsidP="006132F6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</w:rPr>
              <w:t>FROM T_PATIENT a</w:t>
            </w:r>
          </w:p>
          <w:p w14:paraId="6B97BD76" w14:textId="77777777" w:rsidR="006132F6" w:rsidRPr="006132F6" w:rsidRDefault="006132F6" w:rsidP="006132F6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</w:rPr>
              <w:t xml:space="preserve">JOIN T_PATIENT_IMMUNIZATION b ON </w:t>
            </w:r>
            <w:proofErr w:type="spellStart"/>
            <w:r w:rsidRPr="006132F6">
              <w:rPr>
                <w:rFonts w:ascii="Times New Roman" w:hAnsi="Times New Roman"/>
              </w:rPr>
              <w:t>a.PATIENT_ID</w:t>
            </w:r>
            <w:proofErr w:type="spellEnd"/>
            <w:r w:rsidRPr="006132F6">
              <w:rPr>
                <w:rFonts w:ascii="Times New Roman" w:hAnsi="Times New Roman"/>
              </w:rPr>
              <w:t xml:space="preserve"> = </w:t>
            </w:r>
            <w:proofErr w:type="spellStart"/>
            <w:r w:rsidRPr="006132F6">
              <w:rPr>
                <w:rFonts w:ascii="Times New Roman" w:hAnsi="Times New Roman"/>
              </w:rPr>
              <w:t>b.PATIENT_ID</w:t>
            </w:r>
            <w:proofErr w:type="spellEnd"/>
          </w:p>
          <w:p w14:paraId="374C37C7" w14:textId="77777777" w:rsidR="006132F6" w:rsidRPr="006132F6" w:rsidRDefault="006132F6" w:rsidP="006132F6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</w:rPr>
              <w:t xml:space="preserve">WHERE </w:t>
            </w:r>
            <w:proofErr w:type="spellStart"/>
            <w:r w:rsidRPr="006132F6">
              <w:rPr>
                <w:rFonts w:ascii="Times New Roman" w:hAnsi="Times New Roman"/>
              </w:rPr>
              <w:t>a.GENDER</w:t>
            </w:r>
            <w:proofErr w:type="spellEnd"/>
            <w:r w:rsidRPr="006132F6">
              <w:rPr>
                <w:rFonts w:ascii="Times New Roman" w:hAnsi="Times New Roman"/>
              </w:rPr>
              <w:t xml:space="preserve"> = 'F' AND </w:t>
            </w:r>
            <w:proofErr w:type="spellStart"/>
            <w:r w:rsidRPr="006132F6">
              <w:rPr>
                <w:rFonts w:ascii="Times New Roman" w:hAnsi="Times New Roman"/>
              </w:rPr>
              <w:t>b.IMMUNIZATION_DESCRIPTION</w:t>
            </w:r>
            <w:proofErr w:type="spellEnd"/>
            <w:r w:rsidRPr="006132F6">
              <w:rPr>
                <w:rFonts w:ascii="Times New Roman" w:hAnsi="Times New Roman"/>
              </w:rPr>
              <w:t xml:space="preserve"> LIKE 'Hep%'</w:t>
            </w:r>
          </w:p>
          <w:p w14:paraId="020493F4" w14:textId="77777777" w:rsidR="006132F6" w:rsidRPr="006132F6" w:rsidRDefault="006132F6" w:rsidP="006132F6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</w:rPr>
              <w:t xml:space="preserve">GROUP BY </w:t>
            </w:r>
            <w:proofErr w:type="spellStart"/>
            <w:r w:rsidRPr="006132F6">
              <w:rPr>
                <w:rFonts w:ascii="Times New Roman" w:hAnsi="Times New Roman"/>
              </w:rPr>
              <w:t>b.IMMUNIZATION_DESCRIPTION</w:t>
            </w:r>
            <w:proofErr w:type="spellEnd"/>
          </w:p>
          <w:p w14:paraId="5050AA3A" w14:textId="04ACB623" w:rsidR="005B5B98" w:rsidRPr="007708A9" w:rsidRDefault="006132F6" w:rsidP="006132F6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</w:rPr>
              <w:t>ORDER BY COUNT(*) DESC;</w:t>
            </w:r>
          </w:p>
        </w:tc>
      </w:tr>
      <w:tr w:rsidR="004671F8" w:rsidRPr="007708A9" w14:paraId="60FF1BAC" w14:textId="77777777" w:rsidTr="0063662F">
        <w:tc>
          <w:tcPr>
            <w:tcW w:w="1728" w:type="dxa"/>
            <w:shd w:val="clear" w:color="auto" w:fill="auto"/>
          </w:tcPr>
          <w:p w14:paraId="18A3C951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5E6EF021" w14:textId="095F7E16" w:rsidR="004671F8" w:rsidRPr="007708A9" w:rsidRDefault="006132F6" w:rsidP="004671F8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  <w:noProof/>
              </w:rPr>
              <w:drawing>
                <wp:inline distT="0" distB="0" distL="0" distR="0" wp14:anchorId="2F74D355" wp14:editId="2FDC2657">
                  <wp:extent cx="3191320" cy="1019317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6952ECEA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56EBA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48332" w14:textId="77777777" w:rsidR="006132F6" w:rsidRPr="006132F6" w:rsidRDefault="006132F6" w:rsidP="006132F6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</w:rPr>
              <w:t xml:space="preserve">SELECT </w:t>
            </w:r>
            <w:proofErr w:type="spellStart"/>
            <w:r w:rsidRPr="006132F6">
              <w:rPr>
                <w:rFonts w:ascii="Times New Roman" w:hAnsi="Times New Roman"/>
              </w:rPr>
              <w:t>c.IMMUNIZATION_DESCRIPTION</w:t>
            </w:r>
            <w:proofErr w:type="spellEnd"/>
            <w:r w:rsidRPr="006132F6">
              <w:rPr>
                <w:rFonts w:ascii="Times New Roman" w:hAnsi="Times New Roman"/>
              </w:rPr>
              <w:t>, COUNT(*)</w:t>
            </w:r>
          </w:p>
          <w:p w14:paraId="7339C963" w14:textId="77777777" w:rsidR="006132F6" w:rsidRPr="006132F6" w:rsidRDefault="006132F6" w:rsidP="006132F6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</w:rPr>
              <w:t>FROM Z_PATIENT a</w:t>
            </w:r>
          </w:p>
          <w:p w14:paraId="0AEFCBF6" w14:textId="77777777" w:rsidR="006132F6" w:rsidRPr="006132F6" w:rsidRDefault="006132F6" w:rsidP="006132F6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</w:rPr>
              <w:t xml:space="preserve">JOIN Z_PATIENT_IMMUNIZATION b ON </w:t>
            </w:r>
            <w:proofErr w:type="spellStart"/>
            <w:r w:rsidRPr="006132F6">
              <w:rPr>
                <w:rFonts w:ascii="Times New Roman" w:hAnsi="Times New Roman"/>
              </w:rPr>
              <w:t>a.PATIENT_ID</w:t>
            </w:r>
            <w:proofErr w:type="spellEnd"/>
            <w:r w:rsidRPr="006132F6">
              <w:rPr>
                <w:rFonts w:ascii="Times New Roman" w:hAnsi="Times New Roman"/>
              </w:rPr>
              <w:t xml:space="preserve"> = </w:t>
            </w:r>
            <w:proofErr w:type="spellStart"/>
            <w:r w:rsidRPr="006132F6">
              <w:rPr>
                <w:rFonts w:ascii="Times New Roman" w:hAnsi="Times New Roman"/>
              </w:rPr>
              <w:t>b.PATIENT_ID</w:t>
            </w:r>
            <w:proofErr w:type="spellEnd"/>
          </w:p>
          <w:p w14:paraId="2C704C8C" w14:textId="77777777" w:rsidR="006132F6" w:rsidRPr="006132F6" w:rsidRDefault="006132F6" w:rsidP="006132F6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</w:rPr>
              <w:t xml:space="preserve">JOIN Z_IMMUNIZATION c ON </w:t>
            </w:r>
            <w:proofErr w:type="spellStart"/>
            <w:r w:rsidRPr="006132F6">
              <w:rPr>
                <w:rFonts w:ascii="Times New Roman" w:hAnsi="Times New Roman"/>
              </w:rPr>
              <w:t>b.IMMUNIZATION_CODE</w:t>
            </w:r>
            <w:proofErr w:type="spellEnd"/>
            <w:r w:rsidRPr="006132F6">
              <w:rPr>
                <w:rFonts w:ascii="Times New Roman" w:hAnsi="Times New Roman"/>
              </w:rPr>
              <w:t xml:space="preserve"> = </w:t>
            </w:r>
            <w:proofErr w:type="spellStart"/>
            <w:r w:rsidRPr="006132F6">
              <w:rPr>
                <w:rFonts w:ascii="Times New Roman" w:hAnsi="Times New Roman"/>
              </w:rPr>
              <w:t>c.IMMUNIZATION_CODE</w:t>
            </w:r>
            <w:proofErr w:type="spellEnd"/>
          </w:p>
          <w:p w14:paraId="6B3568D4" w14:textId="77777777" w:rsidR="006132F6" w:rsidRPr="006132F6" w:rsidRDefault="006132F6" w:rsidP="006132F6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</w:rPr>
              <w:t xml:space="preserve">WHERE </w:t>
            </w:r>
            <w:proofErr w:type="spellStart"/>
            <w:r w:rsidRPr="006132F6">
              <w:rPr>
                <w:rFonts w:ascii="Times New Roman" w:hAnsi="Times New Roman"/>
              </w:rPr>
              <w:t>a.GENDER_ID</w:t>
            </w:r>
            <w:proofErr w:type="spellEnd"/>
            <w:r w:rsidRPr="006132F6">
              <w:rPr>
                <w:rFonts w:ascii="Times New Roman" w:hAnsi="Times New Roman"/>
              </w:rPr>
              <w:t xml:space="preserve"> = 'F' AND </w:t>
            </w:r>
            <w:proofErr w:type="spellStart"/>
            <w:r w:rsidRPr="006132F6">
              <w:rPr>
                <w:rFonts w:ascii="Times New Roman" w:hAnsi="Times New Roman"/>
              </w:rPr>
              <w:t>c.IMMUNIZATION_DESCRIPTION</w:t>
            </w:r>
            <w:proofErr w:type="spellEnd"/>
            <w:r w:rsidRPr="006132F6">
              <w:rPr>
                <w:rFonts w:ascii="Times New Roman" w:hAnsi="Times New Roman"/>
              </w:rPr>
              <w:t xml:space="preserve"> LIKE 'Hep%'</w:t>
            </w:r>
          </w:p>
          <w:p w14:paraId="7B038246" w14:textId="77777777" w:rsidR="006132F6" w:rsidRPr="006132F6" w:rsidRDefault="006132F6" w:rsidP="006132F6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</w:rPr>
              <w:t xml:space="preserve">GROUP BY </w:t>
            </w:r>
            <w:proofErr w:type="spellStart"/>
            <w:r w:rsidRPr="006132F6">
              <w:rPr>
                <w:rFonts w:ascii="Times New Roman" w:hAnsi="Times New Roman"/>
              </w:rPr>
              <w:t>c.IMMUNIZATION_DESCRIPTION</w:t>
            </w:r>
            <w:proofErr w:type="spellEnd"/>
          </w:p>
          <w:p w14:paraId="580595DC" w14:textId="50A9C1F9" w:rsidR="004671F8" w:rsidRPr="007708A9" w:rsidRDefault="006132F6" w:rsidP="006132F6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</w:rPr>
              <w:t>ORDER BY COUNT(*) DESC;</w:t>
            </w:r>
          </w:p>
        </w:tc>
      </w:tr>
      <w:tr w:rsidR="004671F8" w:rsidRPr="007708A9" w14:paraId="6BECE197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7BE9A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7DB83" w14:textId="72544E2E" w:rsidR="004671F8" w:rsidRPr="007708A9" w:rsidRDefault="006132F6" w:rsidP="004671F8">
            <w:pPr>
              <w:jc w:val="both"/>
              <w:rPr>
                <w:rFonts w:ascii="Times New Roman" w:hAnsi="Times New Roman"/>
              </w:rPr>
            </w:pPr>
            <w:r w:rsidRPr="006132F6">
              <w:rPr>
                <w:rFonts w:ascii="Times New Roman" w:hAnsi="Times New Roman"/>
                <w:noProof/>
              </w:rPr>
              <w:drawing>
                <wp:inline distT="0" distB="0" distL="0" distR="0" wp14:anchorId="2748299B" wp14:editId="1670F28F">
                  <wp:extent cx="3191320" cy="1019317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B98" w:rsidRPr="007708A9" w14:paraId="5D2A812F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7561D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3F83F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3DCF84E8" w14:textId="2D0DC16B" w:rsidR="006132F6" w:rsidRPr="007708A9" w:rsidRDefault="006132F6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counts in these queries are significantly different, but the immunizations and popularity of the immunizations are the same. </w:t>
            </w:r>
            <w:ins w:id="25" w:author="Francis Michael Villamater" w:date="2022-08-24T15:48:00Z">
              <w:r w:rsidR="00F67366">
                <w:rPr>
                  <w:rFonts w:ascii="Times New Roman" w:hAnsi="Times New Roman"/>
                </w:rPr>
                <w:t>Again, we attribute these differences to the normalization process and elimination of duplicate records in the</w:t>
              </w:r>
            </w:ins>
            <w:ins w:id="26" w:author="Francis Michael Villamater" w:date="2022-08-24T15:50:00Z">
              <w:r w:rsidR="00F67366">
                <w:rPr>
                  <w:rFonts w:ascii="Times New Roman" w:hAnsi="Times New Roman"/>
                </w:rPr>
                <w:t xml:space="preserve"> Z_PATIENT TABLES</w:t>
              </w:r>
            </w:ins>
            <w:ins w:id="27" w:author="Francis Michael Villamater" w:date="2022-08-24T15:48:00Z">
              <w:r w:rsidR="00F67366">
                <w:rPr>
                  <w:rFonts w:ascii="Times New Roman" w:hAnsi="Times New Roman"/>
                </w:rPr>
                <w:t>.</w:t>
              </w:r>
            </w:ins>
            <w:del w:id="28" w:author="Francis Michael Villamater" w:date="2022-08-24T15:48:00Z">
              <w:r w:rsidDel="00F67366">
                <w:rPr>
                  <w:rFonts w:ascii="Times New Roman" w:hAnsi="Times New Roman"/>
                </w:rPr>
                <w:delText>I believe the counts are so different because of the removal of duplicated immunization codes and dates with different base costs in the Z_PATIENT_IMMUNIZATION table.</w:delText>
              </w:r>
            </w:del>
          </w:p>
        </w:tc>
      </w:tr>
    </w:tbl>
    <w:p w14:paraId="42AADE29" w14:textId="1BADCECD" w:rsidR="005B5B98" w:rsidRDefault="005B5B98" w:rsidP="005B5B98">
      <w:pPr>
        <w:widowControl/>
        <w:rPr>
          <w:rFonts w:ascii="Times New Roman" w:hAnsi="Times New Roman"/>
        </w:rPr>
      </w:pPr>
    </w:p>
    <w:p w14:paraId="2636115C" w14:textId="37395759" w:rsidR="005B5B98" w:rsidRDefault="005B5B98" w:rsidP="005B5B98">
      <w:pPr>
        <w:widowControl/>
        <w:rPr>
          <w:rFonts w:ascii="Times New Roman" w:hAnsi="Times New Roman"/>
        </w:rPr>
      </w:pPr>
    </w:p>
    <w:p w14:paraId="2DD8C900" w14:textId="70A3CC67" w:rsidR="006132F6" w:rsidRDefault="006132F6" w:rsidP="005B5B98">
      <w:pPr>
        <w:widowControl/>
        <w:rPr>
          <w:rFonts w:ascii="Times New Roman" w:hAnsi="Times New Roman"/>
        </w:rPr>
      </w:pPr>
    </w:p>
    <w:p w14:paraId="56E58F97" w14:textId="3FC27D94" w:rsidR="006132F6" w:rsidRDefault="006132F6" w:rsidP="005B5B98">
      <w:pPr>
        <w:widowControl/>
        <w:rPr>
          <w:rFonts w:ascii="Times New Roman" w:hAnsi="Times New Roman"/>
        </w:rPr>
      </w:pPr>
    </w:p>
    <w:p w14:paraId="23587BEC" w14:textId="1496C875" w:rsidR="006132F6" w:rsidRDefault="006132F6" w:rsidP="005B5B98">
      <w:pPr>
        <w:widowControl/>
        <w:rPr>
          <w:rFonts w:ascii="Times New Roman" w:hAnsi="Times New Roman"/>
        </w:rPr>
      </w:pPr>
    </w:p>
    <w:p w14:paraId="7794DB0F" w14:textId="24A4D53F" w:rsidR="006132F6" w:rsidRDefault="006132F6" w:rsidP="005B5B98">
      <w:pPr>
        <w:widowControl/>
        <w:rPr>
          <w:rFonts w:ascii="Times New Roman" w:hAnsi="Times New Roman"/>
        </w:rPr>
      </w:pPr>
    </w:p>
    <w:p w14:paraId="6295A308" w14:textId="219C5F3F" w:rsidR="006132F6" w:rsidRDefault="006132F6" w:rsidP="005B5B98">
      <w:pPr>
        <w:widowControl/>
        <w:rPr>
          <w:rFonts w:ascii="Times New Roman" w:hAnsi="Times New Roman"/>
        </w:rPr>
      </w:pPr>
    </w:p>
    <w:p w14:paraId="06FEB89A" w14:textId="74FC8EB6" w:rsidR="006132F6" w:rsidRDefault="006132F6" w:rsidP="005B5B98">
      <w:pPr>
        <w:widowControl/>
        <w:rPr>
          <w:rFonts w:ascii="Times New Roman" w:hAnsi="Times New Roman"/>
        </w:rPr>
      </w:pPr>
    </w:p>
    <w:p w14:paraId="17FBC0C0" w14:textId="301E3721" w:rsidR="006132F6" w:rsidRDefault="006132F6" w:rsidP="005B5B98">
      <w:pPr>
        <w:widowControl/>
        <w:rPr>
          <w:rFonts w:ascii="Times New Roman" w:hAnsi="Times New Roman"/>
        </w:rPr>
      </w:pPr>
    </w:p>
    <w:p w14:paraId="1235BB5E" w14:textId="3261B87A" w:rsidR="006132F6" w:rsidRDefault="006132F6" w:rsidP="005B5B98">
      <w:pPr>
        <w:widowControl/>
        <w:rPr>
          <w:rFonts w:ascii="Times New Roman" w:hAnsi="Times New Roman"/>
        </w:rPr>
      </w:pPr>
    </w:p>
    <w:p w14:paraId="69EEE40E" w14:textId="77777777" w:rsidR="006132F6" w:rsidRDefault="006132F6" w:rsidP="005B5B98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5B5B98" w:rsidRPr="007708A9" w14:paraId="4265967A" w14:textId="77777777" w:rsidTr="0063662F">
        <w:tc>
          <w:tcPr>
            <w:tcW w:w="1728" w:type="dxa"/>
            <w:shd w:val="clear" w:color="auto" w:fill="auto"/>
          </w:tcPr>
          <w:p w14:paraId="0344C6AD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lastRenderedPageBreak/>
              <w:t>Question</w:t>
            </w:r>
            <w:r>
              <w:rPr>
                <w:rFonts w:ascii="Times New Roman" w:hAnsi="Times New Roman"/>
              </w:rPr>
              <w:t xml:space="preserve"> 6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00867C92" w14:textId="55BC2252" w:rsidR="005B5B98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immunizations have reduced from 2019 to 2020 due to COVID. Which ones are the top-3 immunizations with higher decreasing ratio rather than ‘Influenza’?</w:t>
            </w:r>
          </w:p>
        </w:tc>
      </w:tr>
      <w:tr w:rsidR="005B5B98" w:rsidRPr="007708A9" w14:paraId="003EC2A3" w14:textId="77777777" w:rsidTr="0063662F">
        <w:tc>
          <w:tcPr>
            <w:tcW w:w="1728" w:type="dxa"/>
            <w:shd w:val="clear" w:color="auto" w:fill="auto"/>
          </w:tcPr>
          <w:p w14:paraId="4E4AA1F4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11D81B23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>, b.COUNT_2020, a.COUNT_2019, ROUND(((b.COUNT_2020 / a.COUNT_2019 ) - 1)*100,2) AS PERCENT_CHANGE</w:t>
            </w:r>
          </w:p>
          <w:p w14:paraId="2A95D4D3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FROM (SELECT IMMUNIZATION_DESCRIPTION, COUNT(*) AS COUNT_2019</w:t>
            </w:r>
          </w:p>
          <w:p w14:paraId="51126497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FROM T_PATIENT_IMMUNIZATION</w:t>
            </w:r>
          </w:p>
          <w:p w14:paraId="49A9C8B3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WHERE IMMUNIZATION_DESCRIPTION != 'Influenza  seasonal  injectable  preservative free'</w:t>
            </w:r>
          </w:p>
          <w:p w14:paraId="11855EAF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    AND IMMUNIZATION_DATE LIKE '%-19'</w:t>
            </w:r>
          </w:p>
          <w:p w14:paraId="448E2961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GROUP BY IMMUNIZATION_DESCRIPTION) a</w:t>
            </w:r>
          </w:p>
          <w:p w14:paraId="1CD644DC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JOIN (SELECT IMMUNIZATION_DESCRIPTION, COUNT(*) AS COUNT_2020</w:t>
            </w:r>
          </w:p>
          <w:p w14:paraId="631C5E7F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FROM T_PATIENT_IMMUNIZATION</w:t>
            </w:r>
          </w:p>
          <w:p w14:paraId="52621F47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WHERE IMMUNIZATION_DESCRIPTION != 'Influenza  seasonal  injectable  preservative free'</w:t>
            </w:r>
          </w:p>
          <w:p w14:paraId="1956CB46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    AND IMMUNIZATION_DATE LIKE '%-20'</w:t>
            </w:r>
          </w:p>
          <w:p w14:paraId="31C10629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GROUP BY IMMUNIZATION_DESCRIPTION) b ON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</w:p>
          <w:p w14:paraId="5516228B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ORDER BY PERCENT_CHANGE</w:t>
            </w:r>
          </w:p>
          <w:p w14:paraId="2033D9FF" w14:textId="4D380B8E" w:rsidR="005B5B98" w:rsidRPr="007708A9" w:rsidRDefault="004C4D56" w:rsidP="004C4D56">
            <w:pPr>
              <w:jc w:val="both"/>
              <w:rPr>
                <w:rFonts w:ascii="Times New Roman" w:hAnsi="Times New Roman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FETCH FIRST 3 ROWS ONLY;</w:t>
            </w:r>
          </w:p>
        </w:tc>
      </w:tr>
      <w:tr w:rsidR="004671F8" w:rsidRPr="007708A9" w14:paraId="589F6712" w14:textId="77777777" w:rsidTr="0063662F">
        <w:tc>
          <w:tcPr>
            <w:tcW w:w="1728" w:type="dxa"/>
            <w:shd w:val="clear" w:color="auto" w:fill="auto"/>
          </w:tcPr>
          <w:p w14:paraId="02BDA722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40C17482" w14:textId="6F8ACF1C" w:rsidR="004671F8" w:rsidRPr="007708A9" w:rsidRDefault="004C4D56" w:rsidP="004671F8">
            <w:pPr>
              <w:jc w:val="both"/>
              <w:rPr>
                <w:rFonts w:ascii="Times New Roman" w:hAnsi="Times New Roman"/>
              </w:rPr>
            </w:pPr>
            <w:r w:rsidRPr="004C4D56">
              <w:rPr>
                <w:rFonts w:ascii="Times New Roman" w:hAnsi="Times New Roman"/>
                <w:noProof/>
              </w:rPr>
              <w:drawing>
                <wp:inline distT="0" distB="0" distL="0" distR="0" wp14:anchorId="3B384B60" wp14:editId="0E506193">
                  <wp:extent cx="4505327" cy="776469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113" cy="78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6D22C23F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1FEDE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2E84F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>, b.COUNT_2020, a.COUNT_2019, ROUND(((b.COUNT_2020 / a.COUNT_2019 ) - 1)*100,2) AS PERCENT_CHANGE</w:t>
            </w:r>
          </w:p>
          <w:p w14:paraId="0F9709DA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FROM (SELECT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>, COUNT(*) AS COUNT_2019</w:t>
            </w:r>
          </w:p>
          <w:p w14:paraId="306199EF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2B5B1FF8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JOIN Z_IMMUNIZATION b ON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a.IMMUNIZATION_CODE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b.IMMUNIZATION_CODE</w:t>
            </w:r>
            <w:proofErr w:type="spellEnd"/>
          </w:p>
          <w:p w14:paraId="61E64522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 xml:space="preserve"> != 'Influenza  seasonal  injectable  preservative free'</w:t>
            </w:r>
          </w:p>
          <w:p w14:paraId="59F71399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    AND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a.IMMUNIZATION_DATE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 xml:space="preserve"> LIKE '%-19'</w:t>
            </w:r>
          </w:p>
          <w:p w14:paraId="76B7C426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>) a</w:t>
            </w:r>
          </w:p>
          <w:p w14:paraId="02ECD168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JOIN (SELECT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>, COUNT(*) AS COUNT_2020</w:t>
            </w:r>
          </w:p>
          <w:p w14:paraId="522A2FF6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377EDE84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JOIN Z_IMMUNIZATION b ON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a.IMMUNIZATION_CODE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b.IMMUNIZATION_CODE</w:t>
            </w:r>
            <w:proofErr w:type="spellEnd"/>
          </w:p>
          <w:p w14:paraId="192B38E2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 xml:space="preserve"> != 'Influenza  seasonal  injectable  preservative free'</w:t>
            </w:r>
          </w:p>
          <w:p w14:paraId="2A320228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    AND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a.IMMUNIZATION_DATE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 xml:space="preserve"> LIKE '%-20'</w:t>
            </w:r>
          </w:p>
          <w:p w14:paraId="5B897A04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 xml:space="preserve">) b ON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</w:p>
          <w:p w14:paraId="441AE237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ORDER BY PERCENT_CHANGE</w:t>
            </w:r>
          </w:p>
          <w:p w14:paraId="5CDB88FA" w14:textId="56652DFF" w:rsidR="004671F8" w:rsidRPr="007708A9" w:rsidRDefault="004C4D56" w:rsidP="004C4D56">
            <w:pPr>
              <w:jc w:val="both"/>
              <w:rPr>
                <w:rFonts w:ascii="Times New Roman" w:hAnsi="Times New Roman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FETCH FIRST 3 ROWS ONLY;</w:t>
            </w:r>
          </w:p>
        </w:tc>
      </w:tr>
      <w:tr w:rsidR="004671F8" w:rsidRPr="007708A9" w14:paraId="5D97B898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2EC83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840B8" w14:textId="52C14223" w:rsidR="004671F8" w:rsidRPr="007708A9" w:rsidRDefault="004C4D56" w:rsidP="004671F8">
            <w:pPr>
              <w:jc w:val="both"/>
              <w:rPr>
                <w:rFonts w:ascii="Times New Roman" w:hAnsi="Times New Roman"/>
              </w:rPr>
            </w:pPr>
            <w:r w:rsidRPr="004C4D56">
              <w:rPr>
                <w:rFonts w:ascii="Times New Roman" w:hAnsi="Times New Roman"/>
                <w:noProof/>
              </w:rPr>
              <w:drawing>
                <wp:inline distT="0" distB="0" distL="0" distR="0" wp14:anchorId="5B13145A" wp14:editId="7E4772EF">
                  <wp:extent cx="4438648" cy="770784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467" cy="778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B98" w:rsidRPr="007708A9" w14:paraId="3DAF2342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192AF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EB039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0BB519E5" w14:textId="08E6B83F" w:rsidR="004C4D56" w:rsidRPr="007708A9" w:rsidRDefault="004C4D56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counts in these queries are significantly different, but the immunizations and the percent changes from 2020 to 2019 are the same. </w:t>
            </w:r>
            <w:ins w:id="29" w:author="Francis Michael Villamater" w:date="2022-08-24T15:51:00Z">
              <w:r w:rsidR="00F67366">
                <w:rPr>
                  <w:rFonts w:ascii="Times New Roman" w:hAnsi="Times New Roman"/>
                </w:rPr>
                <w:t xml:space="preserve">The counts in these queries are significantly different, but the immunizations are the same. Again, we attribute these differences to the normalization process and elimination of duplicate records in the </w:t>
              </w:r>
              <w:r w:rsidR="00F67366">
                <w:rPr>
                  <w:rFonts w:ascii="Times New Roman" w:hAnsi="Times New Roman"/>
                </w:rPr>
                <w:t>Z_P</w:t>
              </w:r>
            </w:ins>
            <w:ins w:id="30" w:author="Francis Michael Villamater" w:date="2022-08-24T15:52:00Z">
              <w:r w:rsidR="00F67366">
                <w:rPr>
                  <w:rFonts w:ascii="Times New Roman" w:hAnsi="Times New Roman"/>
                </w:rPr>
                <w:t>ATIENT TABLES</w:t>
              </w:r>
            </w:ins>
            <w:ins w:id="31" w:author="Francis Michael Villamater" w:date="2022-08-24T15:51:00Z">
              <w:r w:rsidR="00F67366">
                <w:rPr>
                  <w:rFonts w:ascii="Times New Roman" w:hAnsi="Times New Roman"/>
                </w:rPr>
                <w:t>.</w:t>
              </w:r>
            </w:ins>
            <w:del w:id="32" w:author="Francis Michael Villamater" w:date="2022-08-24T15:51:00Z">
              <w:r w:rsidDel="00F67366">
                <w:rPr>
                  <w:rFonts w:ascii="Times New Roman" w:hAnsi="Times New Roman"/>
                </w:rPr>
                <w:delText>I believe the counts are so different because of the removal of duplicated immunization codes and dates with different base costs in the Z_PATIENT_IMMUNIZATION table.</w:delText>
              </w:r>
            </w:del>
          </w:p>
        </w:tc>
      </w:tr>
    </w:tbl>
    <w:p w14:paraId="02E8763E" w14:textId="77777777" w:rsidR="005B5B98" w:rsidRDefault="005B5B98" w:rsidP="005B5B98">
      <w:pPr>
        <w:widowControl/>
        <w:rPr>
          <w:rFonts w:ascii="Times New Roman" w:hAnsi="Times New Roman"/>
        </w:rPr>
      </w:pPr>
    </w:p>
    <w:p w14:paraId="2B0CE524" w14:textId="161127B3" w:rsidR="005B5B98" w:rsidRDefault="005B5B98" w:rsidP="005B5B98">
      <w:pPr>
        <w:widowControl/>
        <w:rPr>
          <w:rFonts w:ascii="Times New Roman" w:hAnsi="Times New Roman"/>
        </w:rPr>
      </w:pPr>
    </w:p>
    <w:p w14:paraId="2B2CAEA8" w14:textId="77777777" w:rsidR="004C4D56" w:rsidRDefault="004C4D56" w:rsidP="005B5B98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5B5B98" w:rsidRPr="007708A9" w14:paraId="231E38A3" w14:textId="77777777" w:rsidTr="0063662F">
        <w:tc>
          <w:tcPr>
            <w:tcW w:w="1728" w:type="dxa"/>
            <w:shd w:val="clear" w:color="auto" w:fill="auto"/>
          </w:tcPr>
          <w:p w14:paraId="28BF6DE6" w14:textId="4C79E87E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7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52E7D689" w14:textId="77742B20" w:rsidR="005B5B98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When is the peak season (month) that patients got immunization for Influenza in 2019? Was it the same month in 2020?</w:t>
            </w:r>
          </w:p>
        </w:tc>
      </w:tr>
      <w:tr w:rsidR="005B5B98" w:rsidRPr="007708A9" w14:paraId="399A5D5F" w14:textId="77777777" w:rsidTr="0063662F">
        <w:tc>
          <w:tcPr>
            <w:tcW w:w="1728" w:type="dxa"/>
            <w:shd w:val="clear" w:color="auto" w:fill="auto"/>
          </w:tcPr>
          <w:p w14:paraId="596F8A26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54E39D2D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substr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>(IMMUNIZATION_DATE,4,3) AS IMMUNIZATION_MONTH, COUNT(*) AS COUNT_2019</w:t>
            </w:r>
          </w:p>
          <w:p w14:paraId="3B11A575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FROM T_PATIENT_IMMUNIZATION</w:t>
            </w:r>
          </w:p>
          <w:p w14:paraId="2F0558BD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WHERE IMMUNIZATION_DESCRIPTION = 'Influenza  seasonal  injectable  preservative free'</w:t>
            </w:r>
          </w:p>
          <w:p w14:paraId="7B2A1F53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    AND IMMUNIZATION_DATE LIKE '%-19'</w:t>
            </w:r>
          </w:p>
          <w:p w14:paraId="1A00BD19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GROUP BY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substr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>(IMMUNIZATION_DATE,4,3)</w:t>
            </w:r>
          </w:p>
          <w:p w14:paraId="29632AFF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ORDER BY COUNT(*) DESC</w:t>
            </w:r>
          </w:p>
          <w:p w14:paraId="24EA072A" w14:textId="77777777" w:rsidR="005B5B98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FETCH FIRST 1 ROWS </w:t>
            </w:r>
            <w:proofErr w:type="gramStart"/>
            <w:r w:rsidRPr="007E7809">
              <w:rPr>
                <w:rFonts w:ascii="Times New Roman" w:hAnsi="Times New Roman"/>
                <w:sz w:val="18"/>
                <w:szCs w:val="18"/>
              </w:rPr>
              <w:t>ONLY;</w:t>
            </w:r>
            <w:proofErr w:type="gramEnd"/>
          </w:p>
          <w:p w14:paraId="42D5531E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14:paraId="3CF8F836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substr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>(IMMUNIZATION_DATE,4,3) AS IMMUNIZATION_MONTH, COUNT(*) AS COUNT_2020</w:t>
            </w:r>
          </w:p>
          <w:p w14:paraId="36571333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FROM T_PATIENT_IMMUNIZATION</w:t>
            </w:r>
          </w:p>
          <w:p w14:paraId="45884E5D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WHERE IMMUNIZATION_DESCRIPTION = 'Influenza  seasonal  injectable  preservative free'</w:t>
            </w:r>
          </w:p>
          <w:p w14:paraId="19332087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    AND IMMUNIZATION_DATE LIKE '%-20'</w:t>
            </w:r>
          </w:p>
          <w:p w14:paraId="59738D3E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GROUP BY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substr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>(IMMUNIZATION_DATE,4,3)</w:t>
            </w:r>
          </w:p>
          <w:p w14:paraId="40FE7830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ORDER BY COUNT(*) DESC</w:t>
            </w:r>
          </w:p>
          <w:p w14:paraId="2713B1D7" w14:textId="7D559C28" w:rsidR="007E7809" w:rsidRPr="007708A9" w:rsidRDefault="007E7809" w:rsidP="007E7809">
            <w:pPr>
              <w:jc w:val="both"/>
              <w:rPr>
                <w:rFonts w:ascii="Times New Roman" w:hAnsi="Times New Roman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FETCH FIRST 1 ROWS ONLY;</w:t>
            </w:r>
          </w:p>
        </w:tc>
      </w:tr>
      <w:tr w:rsidR="004671F8" w:rsidRPr="007708A9" w14:paraId="64919211" w14:textId="77777777" w:rsidTr="0063662F">
        <w:tc>
          <w:tcPr>
            <w:tcW w:w="1728" w:type="dxa"/>
            <w:shd w:val="clear" w:color="auto" w:fill="auto"/>
          </w:tcPr>
          <w:p w14:paraId="71FCDE4D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0CE9132E" w14:textId="741B32F0" w:rsidR="007E7809" w:rsidRPr="007708A9" w:rsidRDefault="007E7809" w:rsidP="007E7809">
            <w:pPr>
              <w:jc w:val="both"/>
              <w:rPr>
                <w:rFonts w:ascii="Times New Roman" w:hAnsi="Times New Roman"/>
              </w:rPr>
            </w:pPr>
            <w:r w:rsidRPr="007E7809">
              <w:rPr>
                <w:rFonts w:ascii="Times New Roman" w:hAnsi="Times New Roman"/>
                <w:noProof/>
              </w:rPr>
              <w:drawing>
                <wp:inline distT="0" distB="0" distL="0" distR="0" wp14:anchorId="6CF36C24" wp14:editId="5639C600">
                  <wp:extent cx="2124075" cy="374837"/>
                  <wp:effectExtent l="0" t="0" r="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605" cy="37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 </w:t>
            </w:r>
            <w:r w:rsidRPr="007E7809">
              <w:rPr>
                <w:rFonts w:ascii="Times New Roman" w:hAnsi="Times New Roman"/>
                <w:noProof/>
              </w:rPr>
              <w:drawing>
                <wp:inline distT="0" distB="0" distL="0" distR="0" wp14:anchorId="0B528E0D" wp14:editId="1B991530">
                  <wp:extent cx="2079625" cy="394673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78" cy="399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4C112AA2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D8585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7C239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substr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>(a.IMMUNIZATION_DATE,4,3) AS IMMUNIZATION_MONTH, COUNT(*) AS COUNT_2019</w:t>
            </w:r>
          </w:p>
          <w:p w14:paraId="50D2C8E4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FROM Z_PATIENT_IMMUNIZATION a</w:t>
            </w:r>
          </w:p>
          <w:p w14:paraId="4171B7E8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JOIN Z_IMMUNIZATION b ON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a.IMMUNIZATION_CODE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b.IMMUNIZATION_CODE</w:t>
            </w:r>
            <w:proofErr w:type="spellEnd"/>
          </w:p>
          <w:p w14:paraId="42A91A65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WHERE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 xml:space="preserve"> = 'Influenza  seasonal  injectable  preservative free'</w:t>
            </w:r>
          </w:p>
          <w:p w14:paraId="6C6669BC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    AND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a.IMMUNIZATION_DATE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 xml:space="preserve"> LIKE '%-19'</w:t>
            </w:r>
          </w:p>
          <w:p w14:paraId="2FF3315B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GROUP BY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substr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>(a.IMMUNIZATION_DATE,4,3)</w:t>
            </w:r>
          </w:p>
          <w:p w14:paraId="1FB944CE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ORDER BY COUNT(*) DESC</w:t>
            </w:r>
          </w:p>
          <w:p w14:paraId="21915706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FETCH FIRST 1 ROWS </w:t>
            </w:r>
            <w:proofErr w:type="gramStart"/>
            <w:r w:rsidRPr="007E7809">
              <w:rPr>
                <w:rFonts w:ascii="Times New Roman" w:hAnsi="Times New Roman"/>
                <w:sz w:val="18"/>
                <w:szCs w:val="18"/>
              </w:rPr>
              <w:t>ONLY;</w:t>
            </w:r>
            <w:proofErr w:type="gramEnd"/>
          </w:p>
          <w:p w14:paraId="5FC43FE5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14:paraId="06D40F4F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substr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>(a.IMMUNIZATION_DATE,4,3) AS IMMUNIZATION_MONTH, COUNT(*) AS COUNT_2020</w:t>
            </w:r>
          </w:p>
          <w:p w14:paraId="105BF862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FROM Z_PATIENT_IMMUNIZATION a</w:t>
            </w:r>
          </w:p>
          <w:p w14:paraId="3354814C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JOIN Z_IMMUNIZATION b ON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a.IMMUNIZATION_CODE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b.IMMUNIZATION_CODE</w:t>
            </w:r>
            <w:proofErr w:type="spellEnd"/>
          </w:p>
          <w:p w14:paraId="4BF11534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WHERE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 xml:space="preserve"> = 'Influenza  seasonal  injectable  preservative free'</w:t>
            </w:r>
          </w:p>
          <w:p w14:paraId="7AC74880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    AND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a.IMMUNIZATION_DATE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 xml:space="preserve"> LIKE '%-20'</w:t>
            </w:r>
          </w:p>
          <w:p w14:paraId="4A3543D2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GROUP BY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substr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>(a.IMMUNIZATION_DATE,4,3)</w:t>
            </w:r>
          </w:p>
          <w:p w14:paraId="7877A9B9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ORDER BY COUNT(*) DESC</w:t>
            </w:r>
          </w:p>
          <w:p w14:paraId="19181603" w14:textId="21B727A1" w:rsidR="004671F8" w:rsidRPr="007708A9" w:rsidRDefault="007E7809" w:rsidP="007E7809">
            <w:pPr>
              <w:jc w:val="both"/>
              <w:rPr>
                <w:rFonts w:ascii="Times New Roman" w:hAnsi="Times New Roman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FETCH FIRST 1 ROWS ONLY;</w:t>
            </w:r>
          </w:p>
        </w:tc>
      </w:tr>
      <w:tr w:rsidR="004671F8" w:rsidRPr="007708A9" w14:paraId="31BC9ADC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D75DF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FD0DE" w14:textId="624C1A3E" w:rsidR="007E7809" w:rsidRPr="007708A9" w:rsidRDefault="007E7809" w:rsidP="007E7809">
            <w:pPr>
              <w:jc w:val="both"/>
              <w:rPr>
                <w:rFonts w:ascii="Times New Roman" w:hAnsi="Times New Roman"/>
              </w:rPr>
            </w:pPr>
            <w:r w:rsidRPr="007E7809">
              <w:rPr>
                <w:rFonts w:ascii="Times New Roman" w:hAnsi="Times New Roman"/>
                <w:noProof/>
              </w:rPr>
              <w:drawing>
                <wp:inline distT="0" distB="0" distL="0" distR="0" wp14:anchorId="2B9E3580" wp14:editId="30F7BCD2">
                  <wp:extent cx="2219325" cy="367168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070" cy="37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 </w:t>
            </w:r>
            <w:r w:rsidRPr="007E7809">
              <w:rPr>
                <w:rFonts w:ascii="Times New Roman" w:hAnsi="Times New Roman"/>
                <w:noProof/>
              </w:rPr>
              <w:drawing>
                <wp:inline distT="0" distB="0" distL="0" distR="0" wp14:anchorId="61187B42" wp14:editId="1483E01F">
                  <wp:extent cx="2209800" cy="36966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978" cy="374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B98" w:rsidRPr="007708A9" w14:paraId="041B36EC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DA4F8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7E639" w14:textId="6F187144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17BE288E" w14:textId="7B7AAD04" w:rsidR="005705AA" w:rsidRDefault="005705AA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 is difficult to determine a peak season/month in 2020 as we only have data for half the year of 2020</w:t>
            </w:r>
            <w:ins w:id="33" w:author="Francis Michael Villamater" w:date="2022-08-24T15:52:00Z">
              <w:r w:rsidR="00F67366">
                <w:rPr>
                  <w:rFonts w:ascii="Times New Roman" w:hAnsi="Times New Roman"/>
                </w:rPr>
                <w:t xml:space="preserve"> and lack overlapping months for comparison</w:t>
              </w:r>
            </w:ins>
            <w:r>
              <w:rPr>
                <w:rFonts w:ascii="Times New Roman" w:hAnsi="Times New Roman"/>
              </w:rPr>
              <w:t>.</w:t>
            </w:r>
          </w:p>
          <w:p w14:paraId="73FE76A9" w14:textId="27753530" w:rsidR="007E7809" w:rsidRPr="007708A9" w:rsidRDefault="007E7809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counts in these queries are significantly different, but the most popular immunization months for Influenza in 2019 and 2020 are the same. </w:t>
            </w:r>
            <w:ins w:id="34" w:author="Francis Michael Villamater" w:date="2022-08-24T15:53:00Z">
              <w:r w:rsidR="0047705C">
                <w:rPr>
                  <w:rFonts w:ascii="Times New Roman" w:hAnsi="Times New Roman"/>
                </w:rPr>
                <w:t>The counts in these queries are significantly different, but the immunizations are the same. Again, we attribute these differences to the normalization process and elimination of duplicate records in the T_PATIENT_IMMUNIZATION TABLE.</w:t>
              </w:r>
            </w:ins>
            <w:del w:id="35" w:author="Francis Michael Villamater" w:date="2022-08-24T15:53:00Z">
              <w:r w:rsidDel="0047705C">
                <w:rPr>
                  <w:rFonts w:ascii="Times New Roman" w:hAnsi="Times New Roman"/>
                </w:rPr>
                <w:delText>I believe the counts are so different because of the removal of duplicated immunization codes and dates with different base costs in the Z_PATIENT_IMMUNIZATION table.</w:delText>
              </w:r>
            </w:del>
            <w:ins w:id="36" w:author="Francis Michael Villamater" w:date="2022-08-24T15:59:00Z">
              <w:r w:rsidR="00AB6E1D">
                <w:rPr>
                  <w:rFonts w:ascii="Times New Roman" w:hAnsi="Times New Roman"/>
                </w:rPr>
                <w:t>]</w:t>
              </w:r>
            </w:ins>
          </w:p>
        </w:tc>
      </w:tr>
    </w:tbl>
    <w:p w14:paraId="2316A339" w14:textId="01A13F60" w:rsidR="005B5B98" w:rsidRDefault="005B5B98" w:rsidP="005B5B98">
      <w:pPr>
        <w:widowControl/>
        <w:rPr>
          <w:rFonts w:ascii="Times New Roman" w:hAnsi="Times New Roman"/>
        </w:rPr>
      </w:pPr>
    </w:p>
    <w:p w14:paraId="2208E9B1" w14:textId="4AF9FE66" w:rsidR="007E7809" w:rsidRDefault="007E7809" w:rsidP="005B5B98">
      <w:pPr>
        <w:widowControl/>
        <w:rPr>
          <w:rFonts w:ascii="Times New Roman" w:hAnsi="Times New Roman"/>
        </w:rPr>
      </w:pPr>
    </w:p>
    <w:p w14:paraId="73A15EE3" w14:textId="10C22C18" w:rsidR="007E7809" w:rsidRDefault="007E7809" w:rsidP="005B5B98">
      <w:pPr>
        <w:widowControl/>
        <w:rPr>
          <w:rFonts w:ascii="Times New Roman" w:hAnsi="Times New Roman"/>
        </w:rPr>
      </w:pPr>
    </w:p>
    <w:p w14:paraId="0422517D" w14:textId="339CE7CD" w:rsidR="007E7809" w:rsidRDefault="007E7809" w:rsidP="005B5B98">
      <w:pPr>
        <w:widowControl/>
        <w:rPr>
          <w:rFonts w:ascii="Times New Roman" w:hAnsi="Times New Roman"/>
        </w:rPr>
      </w:pPr>
    </w:p>
    <w:p w14:paraId="25757093" w14:textId="77777777" w:rsidR="007E7809" w:rsidRDefault="007E7809" w:rsidP="005B5B98">
      <w:pPr>
        <w:widowControl/>
        <w:rPr>
          <w:rFonts w:ascii="Times New Roman" w:hAnsi="Times New Roman"/>
        </w:rPr>
      </w:pPr>
    </w:p>
    <w:p w14:paraId="368090FB" w14:textId="77777777" w:rsidR="005B5B98" w:rsidRDefault="005B5B98" w:rsidP="005B5B98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5B5B98" w:rsidRPr="007708A9" w14:paraId="539178BE" w14:textId="77777777" w:rsidTr="0063662F">
        <w:tc>
          <w:tcPr>
            <w:tcW w:w="1728" w:type="dxa"/>
            <w:shd w:val="clear" w:color="auto" w:fill="auto"/>
          </w:tcPr>
          <w:p w14:paraId="7D46CDC3" w14:textId="515DB955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8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2050B737" w14:textId="34C67B4E" w:rsidR="005B5B98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How many patients don’t have any immunization records? </w:t>
            </w:r>
          </w:p>
        </w:tc>
      </w:tr>
      <w:tr w:rsidR="005B5B98" w:rsidRPr="007708A9" w14:paraId="12122324" w14:textId="77777777" w:rsidTr="0063662F">
        <w:tc>
          <w:tcPr>
            <w:tcW w:w="1728" w:type="dxa"/>
            <w:shd w:val="clear" w:color="auto" w:fill="auto"/>
          </w:tcPr>
          <w:p w14:paraId="0ED200F8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03E9A680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>SELECT (</w:t>
            </w:r>
            <w:proofErr w:type="spellStart"/>
            <w:r w:rsidRPr="008966AB">
              <w:rPr>
                <w:rFonts w:ascii="Times New Roman" w:hAnsi="Times New Roman"/>
              </w:rPr>
              <w:t>a.ALL_PATIENTS</w:t>
            </w:r>
            <w:proofErr w:type="spellEnd"/>
            <w:r w:rsidRPr="008966AB">
              <w:rPr>
                <w:rFonts w:ascii="Times New Roman" w:hAnsi="Times New Roman"/>
              </w:rPr>
              <w:t xml:space="preserve"> - </w:t>
            </w:r>
            <w:proofErr w:type="spellStart"/>
            <w:r w:rsidRPr="008966AB">
              <w:rPr>
                <w:rFonts w:ascii="Times New Roman" w:hAnsi="Times New Roman"/>
              </w:rPr>
              <w:t>b.IMMUNIZED_PATIENTS</w:t>
            </w:r>
            <w:proofErr w:type="spellEnd"/>
            <w:r w:rsidRPr="008966AB">
              <w:rPr>
                <w:rFonts w:ascii="Times New Roman" w:hAnsi="Times New Roman"/>
              </w:rPr>
              <w:t>) AS NOT_IMMUNIZED</w:t>
            </w:r>
          </w:p>
          <w:p w14:paraId="35A521BE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>FROM (SELECT COUNT(PATIENT_ID) AS ALL_PATIENTS</w:t>
            </w:r>
          </w:p>
          <w:p w14:paraId="1B0C3411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 xml:space="preserve">    FROM T_PATIENT) a,</w:t>
            </w:r>
          </w:p>
          <w:p w14:paraId="3E3632F0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 xml:space="preserve">    (SELECT COUNT(UNIQUE(PATIENT_ID)) AS IMMUNIZED_PATIENTS</w:t>
            </w:r>
          </w:p>
          <w:p w14:paraId="297BEBCF" w14:textId="404CF4F5" w:rsidR="005B5B98" w:rsidRPr="007708A9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 xml:space="preserve">    FROM T_PATIENT_IMMUNIZATION) b;</w:t>
            </w:r>
          </w:p>
        </w:tc>
      </w:tr>
      <w:tr w:rsidR="004671F8" w:rsidRPr="007708A9" w14:paraId="6B39C900" w14:textId="77777777" w:rsidTr="0063662F">
        <w:tc>
          <w:tcPr>
            <w:tcW w:w="1728" w:type="dxa"/>
            <w:shd w:val="clear" w:color="auto" w:fill="auto"/>
          </w:tcPr>
          <w:p w14:paraId="5CDAE5BB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54AC25FA" w14:textId="1B040B53" w:rsidR="004671F8" w:rsidRPr="007708A9" w:rsidRDefault="008966AB" w:rsidP="004671F8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  <w:noProof/>
              </w:rPr>
              <w:drawing>
                <wp:inline distT="0" distB="0" distL="0" distR="0" wp14:anchorId="05334207" wp14:editId="1A78B5FA">
                  <wp:extent cx="1495634" cy="447737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5B1BBFC5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0F565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0810B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>SELECT (</w:t>
            </w:r>
            <w:proofErr w:type="spellStart"/>
            <w:r w:rsidRPr="008966AB">
              <w:rPr>
                <w:rFonts w:ascii="Times New Roman" w:hAnsi="Times New Roman"/>
              </w:rPr>
              <w:t>a.ALL_PATIENTS</w:t>
            </w:r>
            <w:proofErr w:type="spellEnd"/>
            <w:r w:rsidRPr="008966AB">
              <w:rPr>
                <w:rFonts w:ascii="Times New Roman" w:hAnsi="Times New Roman"/>
              </w:rPr>
              <w:t xml:space="preserve"> - </w:t>
            </w:r>
            <w:proofErr w:type="spellStart"/>
            <w:r w:rsidRPr="008966AB">
              <w:rPr>
                <w:rFonts w:ascii="Times New Roman" w:hAnsi="Times New Roman"/>
              </w:rPr>
              <w:t>b.IMMUNIZED_PATIENTS</w:t>
            </w:r>
            <w:proofErr w:type="spellEnd"/>
            <w:r w:rsidRPr="008966AB">
              <w:rPr>
                <w:rFonts w:ascii="Times New Roman" w:hAnsi="Times New Roman"/>
              </w:rPr>
              <w:t>) AS NOT_IMMUNIZED</w:t>
            </w:r>
          </w:p>
          <w:p w14:paraId="1413605D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>FROM (SELECT COUNT(PATIENT_ID) AS ALL_PATIENTS</w:t>
            </w:r>
          </w:p>
          <w:p w14:paraId="46648057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 xml:space="preserve">    FROM Z_PATIENT) a,</w:t>
            </w:r>
          </w:p>
          <w:p w14:paraId="189C580F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 xml:space="preserve">    (SELECT COUNT(UNIQUE(PATIENT_ID)) AS IMMUNIZED_PATIENTS</w:t>
            </w:r>
          </w:p>
          <w:p w14:paraId="2B32E8DA" w14:textId="40EAF1BE" w:rsidR="004671F8" w:rsidRPr="007708A9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 xml:space="preserve">    FROM Z_PATIENT_IMMUNIZATION) b;</w:t>
            </w:r>
          </w:p>
        </w:tc>
      </w:tr>
      <w:tr w:rsidR="004671F8" w:rsidRPr="007708A9" w14:paraId="788ED0E2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8DAD5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F74B" w14:textId="303BF6E0" w:rsidR="004671F8" w:rsidRPr="007708A9" w:rsidRDefault="008966AB" w:rsidP="004671F8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  <w:noProof/>
              </w:rPr>
              <w:drawing>
                <wp:inline distT="0" distB="0" distL="0" distR="0" wp14:anchorId="077ACE50" wp14:editId="0D498BDD">
                  <wp:extent cx="1467055" cy="42868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B98" w:rsidRPr="007708A9" w14:paraId="407B4287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069BC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6F77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3715200C" w14:textId="42125072" w:rsidR="008966AB" w:rsidRPr="007708A9" w:rsidRDefault="008966AB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identical. </w:t>
            </w:r>
          </w:p>
        </w:tc>
      </w:tr>
    </w:tbl>
    <w:p w14:paraId="53B40A89" w14:textId="77777777" w:rsidR="005B5B98" w:rsidRDefault="005B5B98" w:rsidP="005B5B98">
      <w:pPr>
        <w:widowControl/>
        <w:rPr>
          <w:rFonts w:ascii="Times New Roman" w:hAnsi="Times New Roman"/>
        </w:rPr>
      </w:pPr>
    </w:p>
    <w:p w14:paraId="3D050D46" w14:textId="6B8FD38E" w:rsidR="005B5B98" w:rsidRDefault="005B5B98" w:rsidP="005B5B98">
      <w:pPr>
        <w:widowControl/>
        <w:rPr>
          <w:rFonts w:ascii="Times New Roman" w:hAnsi="Times New Roman"/>
        </w:rPr>
      </w:pPr>
    </w:p>
    <w:p w14:paraId="07B3CF79" w14:textId="182B0331" w:rsidR="007D50F6" w:rsidRDefault="007D50F6" w:rsidP="005B5B98">
      <w:pPr>
        <w:widowControl/>
        <w:rPr>
          <w:rFonts w:ascii="Times New Roman" w:hAnsi="Times New Roman"/>
        </w:rPr>
      </w:pPr>
    </w:p>
    <w:p w14:paraId="4526250D" w14:textId="63682AAE" w:rsidR="007D50F6" w:rsidRDefault="007D50F6" w:rsidP="005B5B98">
      <w:pPr>
        <w:widowControl/>
        <w:rPr>
          <w:rFonts w:ascii="Times New Roman" w:hAnsi="Times New Roman"/>
        </w:rPr>
      </w:pPr>
    </w:p>
    <w:p w14:paraId="2E3A2F93" w14:textId="093FF67E" w:rsidR="007D50F6" w:rsidRDefault="007D50F6" w:rsidP="005B5B98">
      <w:pPr>
        <w:widowControl/>
        <w:rPr>
          <w:rFonts w:ascii="Times New Roman" w:hAnsi="Times New Roman"/>
        </w:rPr>
      </w:pPr>
    </w:p>
    <w:p w14:paraId="75DFFC50" w14:textId="2CDF8046" w:rsidR="007D50F6" w:rsidRDefault="007D50F6" w:rsidP="005B5B98">
      <w:pPr>
        <w:widowControl/>
        <w:rPr>
          <w:rFonts w:ascii="Times New Roman" w:hAnsi="Times New Roman"/>
        </w:rPr>
      </w:pPr>
    </w:p>
    <w:p w14:paraId="1548D6F9" w14:textId="266BC442" w:rsidR="007D50F6" w:rsidRDefault="007D50F6" w:rsidP="005B5B98">
      <w:pPr>
        <w:widowControl/>
        <w:rPr>
          <w:rFonts w:ascii="Times New Roman" w:hAnsi="Times New Roman"/>
        </w:rPr>
      </w:pPr>
    </w:p>
    <w:p w14:paraId="0F54DB7E" w14:textId="45751723" w:rsidR="007D50F6" w:rsidRDefault="007D50F6" w:rsidP="005B5B98">
      <w:pPr>
        <w:widowControl/>
        <w:rPr>
          <w:rFonts w:ascii="Times New Roman" w:hAnsi="Times New Roman"/>
        </w:rPr>
      </w:pPr>
    </w:p>
    <w:p w14:paraId="3805738E" w14:textId="442EE042" w:rsidR="007D50F6" w:rsidRDefault="007D50F6" w:rsidP="005B5B98">
      <w:pPr>
        <w:widowControl/>
        <w:rPr>
          <w:rFonts w:ascii="Times New Roman" w:hAnsi="Times New Roman"/>
        </w:rPr>
      </w:pPr>
    </w:p>
    <w:p w14:paraId="555E1D5D" w14:textId="16996D60" w:rsidR="007D50F6" w:rsidRDefault="007D50F6" w:rsidP="005B5B98">
      <w:pPr>
        <w:widowControl/>
        <w:rPr>
          <w:rFonts w:ascii="Times New Roman" w:hAnsi="Times New Roman"/>
        </w:rPr>
      </w:pPr>
    </w:p>
    <w:p w14:paraId="1705C7A1" w14:textId="53C83777" w:rsidR="007D50F6" w:rsidRDefault="007D50F6" w:rsidP="005B5B98">
      <w:pPr>
        <w:widowControl/>
        <w:rPr>
          <w:rFonts w:ascii="Times New Roman" w:hAnsi="Times New Roman"/>
        </w:rPr>
      </w:pPr>
    </w:p>
    <w:p w14:paraId="4304B11D" w14:textId="260B7A0E" w:rsidR="007D50F6" w:rsidRDefault="007D50F6" w:rsidP="005B5B98">
      <w:pPr>
        <w:widowControl/>
        <w:rPr>
          <w:rFonts w:ascii="Times New Roman" w:hAnsi="Times New Roman"/>
        </w:rPr>
      </w:pPr>
    </w:p>
    <w:p w14:paraId="215640BB" w14:textId="04FE1104" w:rsidR="007D50F6" w:rsidRDefault="007D50F6" w:rsidP="005B5B98">
      <w:pPr>
        <w:widowControl/>
        <w:rPr>
          <w:rFonts w:ascii="Times New Roman" w:hAnsi="Times New Roman"/>
        </w:rPr>
      </w:pPr>
    </w:p>
    <w:p w14:paraId="21DF7A15" w14:textId="155B30E1" w:rsidR="007D50F6" w:rsidRDefault="007D50F6" w:rsidP="005B5B98">
      <w:pPr>
        <w:widowControl/>
        <w:rPr>
          <w:rFonts w:ascii="Times New Roman" w:hAnsi="Times New Roman"/>
        </w:rPr>
      </w:pPr>
    </w:p>
    <w:p w14:paraId="666ED285" w14:textId="448F2DA7" w:rsidR="007D50F6" w:rsidRDefault="007D50F6" w:rsidP="005B5B98">
      <w:pPr>
        <w:widowControl/>
        <w:rPr>
          <w:rFonts w:ascii="Times New Roman" w:hAnsi="Times New Roman"/>
        </w:rPr>
      </w:pPr>
    </w:p>
    <w:p w14:paraId="43D74ABE" w14:textId="355B2428" w:rsidR="007D50F6" w:rsidRDefault="007D50F6" w:rsidP="005B5B98">
      <w:pPr>
        <w:widowControl/>
        <w:rPr>
          <w:rFonts w:ascii="Times New Roman" w:hAnsi="Times New Roman"/>
        </w:rPr>
      </w:pPr>
    </w:p>
    <w:p w14:paraId="0486D0CD" w14:textId="4304F9C7" w:rsidR="007D50F6" w:rsidRDefault="007D50F6" w:rsidP="005B5B98">
      <w:pPr>
        <w:widowControl/>
        <w:rPr>
          <w:rFonts w:ascii="Times New Roman" w:hAnsi="Times New Roman"/>
        </w:rPr>
      </w:pPr>
    </w:p>
    <w:p w14:paraId="30EF0EB3" w14:textId="5E13C6D6" w:rsidR="007D50F6" w:rsidRDefault="007D50F6" w:rsidP="005B5B98">
      <w:pPr>
        <w:widowControl/>
        <w:rPr>
          <w:rFonts w:ascii="Times New Roman" w:hAnsi="Times New Roman"/>
        </w:rPr>
      </w:pPr>
    </w:p>
    <w:p w14:paraId="37BFE978" w14:textId="586C5F62" w:rsidR="007D50F6" w:rsidRDefault="007D50F6" w:rsidP="005B5B98">
      <w:pPr>
        <w:widowControl/>
        <w:rPr>
          <w:rFonts w:ascii="Times New Roman" w:hAnsi="Times New Roman"/>
        </w:rPr>
      </w:pPr>
    </w:p>
    <w:p w14:paraId="509414AF" w14:textId="5BEA4E7F" w:rsidR="007D50F6" w:rsidRDefault="007D50F6" w:rsidP="005B5B98">
      <w:pPr>
        <w:widowControl/>
        <w:rPr>
          <w:rFonts w:ascii="Times New Roman" w:hAnsi="Times New Roman"/>
        </w:rPr>
      </w:pPr>
    </w:p>
    <w:p w14:paraId="46D23E92" w14:textId="0AB7381D" w:rsidR="007D50F6" w:rsidRDefault="007D50F6" w:rsidP="005B5B98">
      <w:pPr>
        <w:widowControl/>
        <w:rPr>
          <w:rFonts w:ascii="Times New Roman" w:hAnsi="Times New Roman"/>
        </w:rPr>
      </w:pPr>
    </w:p>
    <w:p w14:paraId="31F0788B" w14:textId="714D3553" w:rsidR="007D50F6" w:rsidRDefault="007D50F6" w:rsidP="005B5B98">
      <w:pPr>
        <w:widowControl/>
        <w:rPr>
          <w:rFonts w:ascii="Times New Roman" w:hAnsi="Times New Roman"/>
        </w:rPr>
      </w:pPr>
    </w:p>
    <w:p w14:paraId="3A03A046" w14:textId="38285F4B" w:rsidR="007D50F6" w:rsidRDefault="007D50F6" w:rsidP="005B5B98">
      <w:pPr>
        <w:widowControl/>
        <w:rPr>
          <w:rFonts w:ascii="Times New Roman" w:hAnsi="Times New Roman"/>
        </w:rPr>
      </w:pPr>
    </w:p>
    <w:p w14:paraId="7FDC8D1E" w14:textId="4B1EC609" w:rsidR="007D50F6" w:rsidRDefault="007D50F6" w:rsidP="005B5B98">
      <w:pPr>
        <w:widowControl/>
        <w:rPr>
          <w:rFonts w:ascii="Times New Roman" w:hAnsi="Times New Roman"/>
        </w:rPr>
      </w:pPr>
    </w:p>
    <w:p w14:paraId="16C1D3B7" w14:textId="24E3DCD6" w:rsidR="007D50F6" w:rsidRDefault="007D50F6" w:rsidP="005B5B98">
      <w:pPr>
        <w:widowControl/>
        <w:rPr>
          <w:rFonts w:ascii="Times New Roman" w:hAnsi="Times New Roman"/>
        </w:rPr>
      </w:pPr>
    </w:p>
    <w:p w14:paraId="549BD0E9" w14:textId="77777777" w:rsidR="007D50F6" w:rsidRDefault="007D50F6" w:rsidP="005B5B98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5B5B98" w:rsidRPr="007708A9" w14:paraId="652097CD" w14:textId="77777777" w:rsidTr="0063662F">
        <w:tc>
          <w:tcPr>
            <w:tcW w:w="1728" w:type="dxa"/>
            <w:shd w:val="clear" w:color="auto" w:fill="auto"/>
          </w:tcPr>
          <w:p w14:paraId="05DB18AA" w14:textId="5D39089D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9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414DEA41" w14:textId="1D5F4456" w:rsidR="005B5B98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How many patients don’t have immunization record</w:t>
            </w:r>
            <w:r w:rsidR="00661E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per type of immunization? </w:t>
            </w:r>
          </w:p>
        </w:tc>
      </w:tr>
      <w:tr w:rsidR="005B5B98" w:rsidRPr="007708A9" w14:paraId="69BFF667" w14:textId="77777777" w:rsidTr="0063662F">
        <w:tc>
          <w:tcPr>
            <w:tcW w:w="1728" w:type="dxa"/>
            <w:shd w:val="clear" w:color="auto" w:fill="auto"/>
          </w:tcPr>
          <w:p w14:paraId="2E6C8BA9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28654CF4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7D50F6">
              <w:rPr>
                <w:rFonts w:ascii="Times New Roman" w:hAnsi="Times New Roman"/>
                <w:sz w:val="18"/>
                <w:szCs w:val="18"/>
              </w:rPr>
              <w:t>, (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a.ALL_PATIENTS</w:t>
            </w:r>
            <w:proofErr w:type="spellEnd"/>
            <w:r w:rsidRPr="007D50F6">
              <w:rPr>
                <w:rFonts w:ascii="Times New Roman" w:hAnsi="Times New Roman"/>
                <w:sz w:val="18"/>
                <w:szCs w:val="18"/>
              </w:rPr>
              <w:t xml:space="preserve"> - 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b.IMMUNIZED</w:t>
            </w:r>
            <w:proofErr w:type="spellEnd"/>
            <w:r w:rsidRPr="007D50F6">
              <w:rPr>
                <w:rFonts w:ascii="Times New Roman" w:hAnsi="Times New Roman"/>
                <w:sz w:val="18"/>
                <w:szCs w:val="18"/>
              </w:rPr>
              <w:t>) AS NOT_IMMUNIZED</w:t>
            </w:r>
          </w:p>
          <w:p w14:paraId="5145E642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>FROM (SELECT COUNT(PATIENT_ID) AS ALL_PATIENTS</w:t>
            </w:r>
          </w:p>
          <w:p w14:paraId="019F65F8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FROM T_PATIENT) a,</w:t>
            </w:r>
          </w:p>
          <w:p w14:paraId="5B179576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(SELECT IMMUNIZATION_DESCRIPTION, COUNT(UNIQUE(PATIENT_ID)) AS IMMUNIZED</w:t>
            </w:r>
          </w:p>
          <w:p w14:paraId="32CDBCD1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FROM T_PATIENT_IMMUNIZATION</w:t>
            </w:r>
          </w:p>
          <w:p w14:paraId="19D160EA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GROUP BY IMMUNIZATION_DESCRIPTION</w:t>
            </w:r>
          </w:p>
          <w:p w14:paraId="107FB353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ORDER BY COUNT(*) DESC) b</w:t>
            </w:r>
          </w:p>
          <w:p w14:paraId="1536935C" w14:textId="0E0F211E" w:rsidR="005B5B98" w:rsidRPr="007708A9" w:rsidRDefault="00F6348D" w:rsidP="00F6348D">
            <w:pPr>
              <w:jc w:val="both"/>
              <w:rPr>
                <w:rFonts w:ascii="Times New Roman" w:hAnsi="Times New Roman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>ORDER BY NOT_IMMUNIZED DESC;</w:t>
            </w:r>
          </w:p>
        </w:tc>
      </w:tr>
      <w:tr w:rsidR="004671F8" w:rsidRPr="007708A9" w14:paraId="1E2BC12E" w14:textId="77777777" w:rsidTr="0063662F">
        <w:tc>
          <w:tcPr>
            <w:tcW w:w="1728" w:type="dxa"/>
            <w:shd w:val="clear" w:color="auto" w:fill="auto"/>
          </w:tcPr>
          <w:p w14:paraId="045CC049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75497573" w14:textId="7C72FF72" w:rsidR="004671F8" w:rsidRPr="007708A9" w:rsidRDefault="00F6348D" w:rsidP="004671F8">
            <w:pPr>
              <w:jc w:val="both"/>
              <w:rPr>
                <w:rFonts w:ascii="Times New Roman" w:hAnsi="Times New Roman"/>
              </w:rPr>
            </w:pPr>
            <w:r w:rsidRPr="00F6348D">
              <w:rPr>
                <w:rFonts w:ascii="Times New Roman" w:hAnsi="Times New Roman"/>
                <w:noProof/>
              </w:rPr>
              <w:drawing>
                <wp:inline distT="0" distB="0" distL="0" distR="0" wp14:anchorId="62BEAF66" wp14:editId="75317E52">
                  <wp:extent cx="2686050" cy="2032972"/>
                  <wp:effectExtent l="0" t="0" r="0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209" cy="20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4684F9BF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EB3B1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38E86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7D50F6">
              <w:rPr>
                <w:rFonts w:ascii="Times New Roman" w:hAnsi="Times New Roman"/>
                <w:sz w:val="18"/>
                <w:szCs w:val="18"/>
              </w:rPr>
              <w:t>, (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a.ALL_PATIENTS</w:t>
            </w:r>
            <w:proofErr w:type="spellEnd"/>
            <w:r w:rsidRPr="007D50F6">
              <w:rPr>
                <w:rFonts w:ascii="Times New Roman" w:hAnsi="Times New Roman"/>
                <w:sz w:val="18"/>
                <w:szCs w:val="18"/>
              </w:rPr>
              <w:t xml:space="preserve"> - 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b.IMMUNIZED</w:t>
            </w:r>
            <w:proofErr w:type="spellEnd"/>
            <w:r w:rsidRPr="007D50F6">
              <w:rPr>
                <w:rFonts w:ascii="Times New Roman" w:hAnsi="Times New Roman"/>
                <w:sz w:val="18"/>
                <w:szCs w:val="18"/>
              </w:rPr>
              <w:t>) AS NOT_IMMUNIZED</w:t>
            </w:r>
          </w:p>
          <w:p w14:paraId="08FF69EC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>FROM (SELECT COUNT(PATIENT_ID) AS ALL_PATIENTS</w:t>
            </w:r>
          </w:p>
          <w:p w14:paraId="498F41E6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FROM Z_PATIENT) a,</w:t>
            </w:r>
          </w:p>
          <w:p w14:paraId="17DFF31E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(SELECT 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7D50F6">
              <w:rPr>
                <w:rFonts w:ascii="Times New Roman" w:hAnsi="Times New Roman"/>
                <w:sz w:val="18"/>
                <w:szCs w:val="18"/>
              </w:rPr>
              <w:t>, COUNT(UNIQUE(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a.PATIENT_ID</w:t>
            </w:r>
            <w:proofErr w:type="spellEnd"/>
            <w:r w:rsidRPr="007D50F6">
              <w:rPr>
                <w:rFonts w:ascii="Times New Roman" w:hAnsi="Times New Roman"/>
                <w:sz w:val="18"/>
                <w:szCs w:val="18"/>
              </w:rPr>
              <w:t>)) AS IMMUNIZED</w:t>
            </w:r>
          </w:p>
          <w:p w14:paraId="057E8238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61565A49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JOIN Z_IMMUNIZATION b ON 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a.IMMUNIZATION_CODE</w:t>
            </w:r>
            <w:proofErr w:type="spellEnd"/>
            <w:r w:rsidRPr="007D50F6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b.IMMUNIZATION_CODE</w:t>
            </w:r>
            <w:proofErr w:type="spellEnd"/>
          </w:p>
          <w:p w14:paraId="48D28859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</w:p>
          <w:p w14:paraId="4FC59267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ORDER BY IMMUNIZED DESC) b</w:t>
            </w:r>
          </w:p>
          <w:p w14:paraId="566046B2" w14:textId="698E4B9D" w:rsidR="004671F8" w:rsidRPr="007708A9" w:rsidRDefault="00F6348D" w:rsidP="00F6348D">
            <w:pPr>
              <w:jc w:val="both"/>
              <w:rPr>
                <w:rFonts w:ascii="Times New Roman" w:hAnsi="Times New Roman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>ORDER BY NOT_IMMUNIZED DESC;</w:t>
            </w:r>
          </w:p>
        </w:tc>
      </w:tr>
      <w:tr w:rsidR="004671F8" w:rsidRPr="007708A9" w14:paraId="0EFBB864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E017B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BB781" w14:textId="5E97A7FC" w:rsidR="004671F8" w:rsidRPr="007708A9" w:rsidRDefault="007D50F6" w:rsidP="004671F8">
            <w:pPr>
              <w:jc w:val="both"/>
              <w:rPr>
                <w:rFonts w:ascii="Times New Roman" w:hAnsi="Times New Roman"/>
              </w:rPr>
            </w:pPr>
            <w:r w:rsidRPr="007D50F6">
              <w:rPr>
                <w:rFonts w:ascii="Times New Roman" w:hAnsi="Times New Roman"/>
                <w:noProof/>
              </w:rPr>
              <w:drawing>
                <wp:inline distT="0" distB="0" distL="0" distR="0" wp14:anchorId="7B1466A7" wp14:editId="749FB23A">
                  <wp:extent cx="2686050" cy="2046263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78" cy="2055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B98" w:rsidRPr="007708A9" w14:paraId="01BBFDC1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D96CA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987B1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74EEA1A4" w14:textId="1F31DF4B" w:rsidR="007D50F6" w:rsidRPr="007708A9" w:rsidRDefault="007D50F6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identical. </w:t>
            </w:r>
          </w:p>
        </w:tc>
      </w:tr>
    </w:tbl>
    <w:p w14:paraId="24027B41" w14:textId="77777777" w:rsidR="005B5B98" w:rsidRDefault="005B5B98" w:rsidP="005B5B98">
      <w:pPr>
        <w:widowControl/>
        <w:rPr>
          <w:rFonts w:ascii="Times New Roman" w:hAnsi="Times New Roman"/>
        </w:rPr>
      </w:pPr>
    </w:p>
    <w:p w14:paraId="0E3F318E" w14:textId="77777777" w:rsidR="005B5B98" w:rsidRDefault="005B5B98" w:rsidP="005B5B98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E65217" w:rsidRPr="007708A9" w14:paraId="26FF398C" w14:textId="77777777" w:rsidTr="004C7207">
        <w:tc>
          <w:tcPr>
            <w:tcW w:w="1728" w:type="dxa"/>
            <w:shd w:val="clear" w:color="auto" w:fill="auto"/>
          </w:tcPr>
          <w:p w14:paraId="5DA836D5" w14:textId="77777777" w:rsidR="00E65217" w:rsidRPr="007708A9" w:rsidRDefault="00E65217" w:rsidP="004C7207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10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194C810B" w14:textId="77777777" w:rsidR="00E65217" w:rsidRPr="005B5B98" w:rsidRDefault="00E65217" w:rsidP="004C7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How many patients don’t have immunization record per type of immunization, considering the min/max age that each immunization is usually given? </w:t>
            </w:r>
          </w:p>
        </w:tc>
      </w:tr>
      <w:tr w:rsidR="00E65217" w:rsidRPr="007708A9" w14:paraId="14ABAC48" w14:textId="77777777" w:rsidTr="004C7207">
        <w:tc>
          <w:tcPr>
            <w:tcW w:w="1728" w:type="dxa"/>
            <w:shd w:val="clear" w:color="auto" w:fill="auto"/>
          </w:tcPr>
          <w:p w14:paraId="284F6C54" w14:textId="77777777" w:rsidR="00E65217" w:rsidRPr="007708A9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33A45E94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>SELECT IMMUNIZATION_DESCRIPTION, MIN_AGE, MAX_AGE, IMMUNIZED_COUNT, ALL_PATIENTS, (ALL_PATIENTS - IMMUNIZED_COUNT) AS NOT_IMMUNIZED_COUNT</w:t>
            </w:r>
          </w:p>
          <w:p w14:paraId="43CD1A20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FROM (SELECT </w:t>
            </w:r>
            <w:proofErr w:type="spellStart"/>
            <w:r w:rsidRPr="00E64D9C">
              <w:rPr>
                <w:rFonts w:ascii="Times New Roman" w:hAnsi="Times New Roman"/>
              </w:rPr>
              <w:t>a.IMMUNIZATION_DESCRIPTION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a.MIN_AGE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a.MAX_AGE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a.IMMUNIZED_COUNT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b.ALL_PATIENTS</w:t>
            </w:r>
            <w:proofErr w:type="spellEnd"/>
          </w:p>
          <w:p w14:paraId="2E70069B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FROM (SELECT </w:t>
            </w:r>
            <w:proofErr w:type="spellStart"/>
            <w:r w:rsidRPr="00E64D9C">
              <w:rPr>
                <w:rFonts w:ascii="Times New Roman" w:hAnsi="Times New Roman"/>
              </w:rPr>
              <w:t>b.IMMUNIZATION_DESCRIPTION</w:t>
            </w:r>
            <w:proofErr w:type="spellEnd"/>
            <w:r w:rsidRPr="00E64D9C">
              <w:rPr>
                <w:rFonts w:ascii="Times New Roman" w:hAnsi="Times New Roman"/>
              </w:rPr>
              <w:t xml:space="preserve">, MIN(ROUND((SYSDATE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 xml:space="preserve">)/365,0)) AS MIN_AGE, MAX(ROUND((SYSDATE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>)/365,0)) AS MAX_AGE, COUNT(UNIQUE(</w:t>
            </w:r>
            <w:proofErr w:type="spellStart"/>
            <w:r w:rsidRPr="00E64D9C">
              <w:rPr>
                <w:rFonts w:ascii="Times New Roman" w:hAnsi="Times New Roman"/>
              </w:rPr>
              <w:t>b.PATIENT_ID</w:t>
            </w:r>
            <w:proofErr w:type="spellEnd"/>
            <w:r w:rsidRPr="00E64D9C">
              <w:rPr>
                <w:rFonts w:ascii="Times New Roman" w:hAnsi="Times New Roman"/>
              </w:rPr>
              <w:t>)) AS IMMUNIZED_COUNT</w:t>
            </w:r>
          </w:p>
          <w:p w14:paraId="1ABA3F01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FROM T_PATIENT a</w:t>
            </w:r>
          </w:p>
          <w:p w14:paraId="760FC2E8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JOIN T_PATIENT_IMMUNIZATION b ON </w:t>
            </w:r>
            <w:proofErr w:type="spellStart"/>
            <w:r w:rsidRPr="00E64D9C">
              <w:rPr>
                <w:rFonts w:ascii="Times New Roman" w:hAnsi="Times New Roman"/>
              </w:rPr>
              <w:t>a.PATIENT_ID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b.PATIENT_ID</w:t>
            </w:r>
            <w:proofErr w:type="spellEnd"/>
          </w:p>
          <w:p w14:paraId="55B52B4D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GROUP BY </w:t>
            </w:r>
            <w:proofErr w:type="spellStart"/>
            <w:r w:rsidRPr="00E64D9C">
              <w:rPr>
                <w:rFonts w:ascii="Times New Roman" w:hAnsi="Times New Roman"/>
              </w:rPr>
              <w:t>b.IMMUNIZATION_DESCRIPTION</w:t>
            </w:r>
            <w:proofErr w:type="spellEnd"/>
            <w:r w:rsidRPr="00E64D9C">
              <w:rPr>
                <w:rFonts w:ascii="Times New Roman" w:hAnsi="Times New Roman"/>
              </w:rPr>
              <w:t>) a</w:t>
            </w:r>
          </w:p>
          <w:p w14:paraId="224B0DE7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JOIN (SELECT </w:t>
            </w:r>
            <w:proofErr w:type="spellStart"/>
            <w:r w:rsidRPr="00E64D9C">
              <w:rPr>
                <w:rFonts w:ascii="Times New Roman" w:hAnsi="Times New Roman"/>
              </w:rPr>
              <w:t>b.MIN_AGE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b.MAX_AGE</w:t>
            </w:r>
            <w:proofErr w:type="spellEnd"/>
            <w:r w:rsidRPr="00E64D9C">
              <w:rPr>
                <w:rFonts w:ascii="Times New Roman" w:hAnsi="Times New Roman"/>
              </w:rPr>
              <w:t>, COUNT(</w:t>
            </w:r>
            <w:proofErr w:type="spellStart"/>
            <w:r w:rsidRPr="00E64D9C">
              <w:rPr>
                <w:rFonts w:ascii="Times New Roman" w:hAnsi="Times New Roman"/>
              </w:rPr>
              <w:t>a.PATIENT_ID</w:t>
            </w:r>
            <w:proofErr w:type="spellEnd"/>
            <w:r w:rsidRPr="00E64D9C">
              <w:rPr>
                <w:rFonts w:ascii="Times New Roman" w:hAnsi="Times New Roman"/>
              </w:rPr>
              <w:t>) AS ALL_PATIENTS</w:t>
            </w:r>
          </w:p>
          <w:p w14:paraId="34612418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FROM T_PATIENT a,</w:t>
            </w:r>
          </w:p>
          <w:p w14:paraId="0DB28A02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    (SELECT </w:t>
            </w:r>
            <w:proofErr w:type="spellStart"/>
            <w:r w:rsidRPr="00E64D9C">
              <w:rPr>
                <w:rFonts w:ascii="Times New Roman" w:hAnsi="Times New Roman"/>
              </w:rPr>
              <w:t>b.IMMUNIZATION_DESCRIPTION</w:t>
            </w:r>
            <w:proofErr w:type="spellEnd"/>
            <w:r w:rsidRPr="00E64D9C">
              <w:rPr>
                <w:rFonts w:ascii="Times New Roman" w:hAnsi="Times New Roman"/>
              </w:rPr>
              <w:t xml:space="preserve">, MIN(ROUND((SYSDATE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 xml:space="preserve">)/365,0)) AS MIN_AGE, MAX(ROUND((SYSDATE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>)/365,0)) AS MAX_AGE, COUNT(UNIQUE(</w:t>
            </w:r>
            <w:proofErr w:type="spellStart"/>
            <w:r w:rsidRPr="00E64D9C">
              <w:rPr>
                <w:rFonts w:ascii="Times New Roman" w:hAnsi="Times New Roman"/>
              </w:rPr>
              <w:t>b.PATIENT_ID</w:t>
            </w:r>
            <w:proofErr w:type="spellEnd"/>
            <w:r w:rsidRPr="00E64D9C">
              <w:rPr>
                <w:rFonts w:ascii="Times New Roman" w:hAnsi="Times New Roman"/>
              </w:rPr>
              <w:t>)) AS IMMUNIZED_COUNT</w:t>
            </w:r>
          </w:p>
          <w:p w14:paraId="156527AD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    FROM T_PATIENT a</w:t>
            </w:r>
          </w:p>
          <w:p w14:paraId="64AFCD1F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    JOIN T_PATIENT_IMMUNIZATION b ON </w:t>
            </w:r>
            <w:proofErr w:type="spellStart"/>
            <w:r w:rsidRPr="00E64D9C">
              <w:rPr>
                <w:rFonts w:ascii="Times New Roman" w:hAnsi="Times New Roman"/>
              </w:rPr>
              <w:t>a.PATIENT_ID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b.PATIENT_ID</w:t>
            </w:r>
            <w:proofErr w:type="spellEnd"/>
          </w:p>
          <w:p w14:paraId="475CFDB8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    GROUP BY </w:t>
            </w:r>
            <w:proofErr w:type="spellStart"/>
            <w:r w:rsidRPr="00E64D9C">
              <w:rPr>
                <w:rFonts w:ascii="Times New Roman" w:hAnsi="Times New Roman"/>
              </w:rPr>
              <w:t>b.IMMUNIZATION_DESCRIPTION</w:t>
            </w:r>
            <w:proofErr w:type="spellEnd"/>
            <w:r w:rsidRPr="00E64D9C">
              <w:rPr>
                <w:rFonts w:ascii="Times New Roman" w:hAnsi="Times New Roman"/>
              </w:rPr>
              <w:t>) b</w:t>
            </w:r>
          </w:p>
          <w:p w14:paraId="557E656B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WHERE 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 xml:space="preserve">)/365,0) &gt; MIN_AGE AND 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>)/365,0) &lt; MAX_AGE</w:t>
            </w:r>
          </w:p>
          <w:p w14:paraId="09FB9C66" w14:textId="6D059116" w:rsidR="00E65217" w:rsidRPr="007708A9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GROUP BY </w:t>
            </w:r>
            <w:proofErr w:type="spellStart"/>
            <w:r w:rsidRPr="00E64D9C">
              <w:rPr>
                <w:rFonts w:ascii="Times New Roman" w:hAnsi="Times New Roman"/>
              </w:rPr>
              <w:t>b.MIN_AGE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b.MAX_AGE</w:t>
            </w:r>
            <w:proofErr w:type="spellEnd"/>
            <w:r w:rsidRPr="00E64D9C">
              <w:rPr>
                <w:rFonts w:ascii="Times New Roman" w:hAnsi="Times New Roman"/>
              </w:rPr>
              <w:t xml:space="preserve">) b ON </w:t>
            </w:r>
            <w:proofErr w:type="spellStart"/>
            <w:r w:rsidRPr="00E64D9C">
              <w:rPr>
                <w:rFonts w:ascii="Times New Roman" w:hAnsi="Times New Roman"/>
              </w:rPr>
              <w:t>a.MIN_AGE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b.MIN_AGE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 AND </w:t>
            </w:r>
            <w:proofErr w:type="spellStart"/>
            <w:r w:rsidRPr="00E64D9C">
              <w:rPr>
                <w:rFonts w:ascii="Times New Roman" w:hAnsi="Times New Roman"/>
              </w:rPr>
              <w:t>a.MAX_AGE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b.MAX_AGE</w:t>
            </w:r>
            <w:proofErr w:type="spellEnd"/>
            <w:r w:rsidRPr="00E64D9C">
              <w:rPr>
                <w:rFonts w:ascii="Times New Roman" w:hAnsi="Times New Roman"/>
              </w:rPr>
              <w:t>);</w:t>
            </w:r>
          </w:p>
        </w:tc>
      </w:tr>
      <w:tr w:rsidR="004671F8" w:rsidRPr="007708A9" w14:paraId="46317065" w14:textId="77777777" w:rsidTr="004C7207">
        <w:tc>
          <w:tcPr>
            <w:tcW w:w="1728" w:type="dxa"/>
            <w:shd w:val="clear" w:color="auto" w:fill="auto"/>
          </w:tcPr>
          <w:p w14:paraId="18FCF49D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3B40F630" w14:textId="44E03CD4" w:rsidR="004671F8" w:rsidRPr="007708A9" w:rsidRDefault="00E64D9C" w:rsidP="004671F8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  <w:noProof/>
              </w:rPr>
              <w:drawing>
                <wp:inline distT="0" distB="0" distL="0" distR="0" wp14:anchorId="698A5D11" wp14:editId="6AFADF90">
                  <wp:extent cx="4313424" cy="18764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2593" cy="1880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223A8540" w14:textId="77777777" w:rsidTr="004C720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1AE2D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A275F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SELECT </w:t>
            </w:r>
            <w:proofErr w:type="spellStart"/>
            <w:r w:rsidRPr="00E64D9C">
              <w:rPr>
                <w:rFonts w:ascii="Times New Roman" w:hAnsi="Times New Roman"/>
              </w:rPr>
              <w:t>a.IMMUNIZATION_DESCRIPTION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a.MIN_AGE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a.MAX_AGE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a.IMMUNIZED_COUNT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b.ALL_PATIENTS</w:t>
            </w:r>
            <w:proofErr w:type="spellEnd"/>
            <w:r w:rsidRPr="00E64D9C">
              <w:rPr>
                <w:rFonts w:ascii="Times New Roman" w:hAnsi="Times New Roman"/>
              </w:rPr>
              <w:t>, (</w:t>
            </w:r>
            <w:proofErr w:type="spellStart"/>
            <w:r w:rsidRPr="00E64D9C">
              <w:rPr>
                <w:rFonts w:ascii="Times New Roman" w:hAnsi="Times New Roman"/>
              </w:rPr>
              <w:t>b.ALL_PATIENTS</w:t>
            </w:r>
            <w:proofErr w:type="spellEnd"/>
            <w:r w:rsidRPr="00E64D9C">
              <w:rPr>
                <w:rFonts w:ascii="Times New Roman" w:hAnsi="Times New Roman"/>
              </w:rPr>
              <w:t xml:space="preserve"> - </w:t>
            </w:r>
            <w:proofErr w:type="spellStart"/>
            <w:r w:rsidRPr="00E64D9C">
              <w:rPr>
                <w:rFonts w:ascii="Times New Roman" w:hAnsi="Times New Roman"/>
              </w:rPr>
              <w:lastRenderedPageBreak/>
              <w:t>a.IMMUNIZED_COUNT</w:t>
            </w:r>
            <w:proofErr w:type="spellEnd"/>
            <w:r w:rsidRPr="00E64D9C">
              <w:rPr>
                <w:rFonts w:ascii="Times New Roman" w:hAnsi="Times New Roman"/>
              </w:rPr>
              <w:t>) AS NOT_IMMUNIZED_COUNT</w:t>
            </w:r>
          </w:p>
          <w:p w14:paraId="794540D3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FROM (SELECT </w:t>
            </w:r>
            <w:proofErr w:type="spellStart"/>
            <w:r w:rsidRPr="00E64D9C">
              <w:rPr>
                <w:rFonts w:ascii="Times New Roman" w:hAnsi="Times New Roman"/>
              </w:rPr>
              <w:t>c.IMMUNIZATION_DESCRIPTION</w:t>
            </w:r>
            <w:proofErr w:type="spellEnd"/>
            <w:r w:rsidRPr="00E64D9C">
              <w:rPr>
                <w:rFonts w:ascii="Times New Roman" w:hAnsi="Times New Roman"/>
              </w:rPr>
              <w:t xml:space="preserve">, MIN(ROUND((SYSDATE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 xml:space="preserve">)/365,0)) AS MIN_AGE, MAX(ROUND((SYSDATE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>)/365,0)) AS MAX_AGE, COUNT(UNIQUE(</w:t>
            </w:r>
            <w:proofErr w:type="spellStart"/>
            <w:r w:rsidRPr="00E64D9C">
              <w:rPr>
                <w:rFonts w:ascii="Times New Roman" w:hAnsi="Times New Roman"/>
              </w:rPr>
              <w:t>b.PATIENT_ID</w:t>
            </w:r>
            <w:proofErr w:type="spellEnd"/>
            <w:r w:rsidRPr="00E64D9C">
              <w:rPr>
                <w:rFonts w:ascii="Times New Roman" w:hAnsi="Times New Roman"/>
              </w:rPr>
              <w:t>)) AS IMMUNIZED_COUNT</w:t>
            </w:r>
          </w:p>
          <w:p w14:paraId="70D4CC45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FROM Z_PATIENT a</w:t>
            </w:r>
          </w:p>
          <w:p w14:paraId="2EAD6961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JOIN Z_PATIENT_IMMUNIZATION b ON </w:t>
            </w:r>
            <w:proofErr w:type="spellStart"/>
            <w:r w:rsidRPr="00E64D9C">
              <w:rPr>
                <w:rFonts w:ascii="Times New Roman" w:hAnsi="Times New Roman"/>
              </w:rPr>
              <w:t>a.PATIENT_ID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b.PATIENT_ID</w:t>
            </w:r>
            <w:proofErr w:type="spellEnd"/>
          </w:p>
          <w:p w14:paraId="4DB080E2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JOIN Z_IMMUNIZATION c ON </w:t>
            </w:r>
            <w:proofErr w:type="spellStart"/>
            <w:r w:rsidRPr="00E64D9C">
              <w:rPr>
                <w:rFonts w:ascii="Times New Roman" w:hAnsi="Times New Roman"/>
              </w:rPr>
              <w:t>b.IMMUNIZATION_CODE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c.IMMUNIZATION_CODE</w:t>
            </w:r>
            <w:proofErr w:type="spellEnd"/>
          </w:p>
          <w:p w14:paraId="074D455B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E64D9C">
              <w:rPr>
                <w:rFonts w:ascii="Times New Roman" w:hAnsi="Times New Roman"/>
              </w:rPr>
              <w:t>c.IMMUNIZATION_DESCRIPTION</w:t>
            </w:r>
            <w:proofErr w:type="spellEnd"/>
            <w:r w:rsidRPr="00E64D9C">
              <w:rPr>
                <w:rFonts w:ascii="Times New Roman" w:hAnsi="Times New Roman"/>
              </w:rPr>
              <w:t>) a</w:t>
            </w:r>
          </w:p>
          <w:p w14:paraId="3A6A7313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E64D9C">
              <w:rPr>
                <w:rFonts w:ascii="Times New Roman" w:hAnsi="Times New Roman"/>
              </w:rPr>
              <w:t>b.MIN_AGE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b.MAX_AGE</w:t>
            </w:r>
            <w:proofErr w:type="spellEnd"/>
            <w:r w:rsidRPr="00E64D9C">
              <w:rPr>
                <w:rFonts w:ascii="Times New Roman" w:hAnsi="Times New Roman"/>
              </w:rPr>
              <w:t>, COUNT(</w:t>
            </w:r>
            <w:proofErr w:type="spellStart"/>
            <w:r w:rsidRPr="00E64D9C">
              <w:rPr>
                <w:rFonts w:ascii="Times New Roman" w:hAnsi="Times New Roman"/>
              </w:rPr>
              <w:t>a.PATIENT_ID</w:t>
            </w:r>
            <w:proofErr w:type="spellEnd"/>
            <w:r w:rsidRPr="00E64D9C">
              <w:rPr>
                <w:rFonts w:ascii="Times New Roman" w:hAnsi="Times New Roman"/>
              </w:rPr>
              <w:t>) AS ALL_PATIENTS</w:t>
            </w:r>
          </w:p>
          <w:p w14:paraId="20CD7087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FROM Z_PATIENT a,</w:t>
            </w:r>
          </w:p>
          <w:p w14:paraId="0462AF9B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(SELECT </w:t>
            </w:r>
            <w:proofErr w:type="spellStart"/>
            <w:r w:rsidRPr="00E64D9C">
              <w:rPr>
                <w:rFonts w:ascii="Times New Roman" w:hAnsi="Times New Roman"/>
              </w:rPr>
              <w:t>c.IMMUNIZATION_DESCRIPTION</w:t>
            </w:r>
            <w:proofErr w:type="spellEnd"/>
            <w:r w:rsidRPr="00E64D9C">
              <w:rPr>
                <w:rFonts w:ascii="Times New Roman" w:hAnsi="Times New Roman"/>
              </w:rPr>
              <w:t xml:space="preserve">, MIN(ROUND((SYSDATE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 xml:space="preserve">)/365,0)) AS MIN_AGE, MAX(ROUND((SYSDATE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>)/365,0)) AS MAX_AGE, COUNT(UNIQUE(</w:t>
            </w:r>
            <w:proofErr w:type="spellStart"/>
            <w:r w:rsidRPr="00E64D9C">
              <w:rPr>
                <w:rFonts w:ascii="Times New Roman" w:hAnsi="Times New Roman"/>
              </w:rPr>
              <w:t>b.PATIENT_ID</w:t>
            </w:r>
            <w:proofErr w:type="spellEnd"/>
            <w:r w:rsidRPr="00E64D9C">
              <w:rPr>
                <w:rFonts w:ascii="Times New Roman" w:hAnsi="Times New Roman"/>
              </w:rPr>
              <w:t>)) AS IMMUNIZED_COUNT</w:t>
            </w:r>
          </w:p>
          <w:p w14:paraId="58F78880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FROM Z_PATIENT a</w:t>
            </w:r>
          </w:p>
          <w:p w14:paraId="2B3C835F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JOIN Z_PATIENT_IMMUNIZATION b ON </w:t>
            </w:r>
            <w:proofErr w:type="spellStart"/>
            <w:r w:rsidRPr="00E64D9C">
              <w:rPr>
                <w:rFonts w:ascii="Times New Roman" w:hAnsi="Times New Roman"/>
              </w:rPr>
              <w:t>a.PATIENT_ID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b.PATIENT_ID</w:t>
            </w:r>
            <w:proofErr w:type="spellEnd"/>
          </w:p>
          <w:p w14:paraId="4B88AA6E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JOIN Z_IMMUNIZATION c ON </w:t>
            </w:r>
            <w:proofErr w:type="spellStart"/>
            <w:r w:rsidRPr="00E64D9C">
              <w:rPr>
                <w:rFonts w:ascii="Times New Roman" w:hAnsi="Times New Roman"/>
              </w:rPr>
              <w:t>b.IMMUNIZATION_CODE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c.IMMUNIZATION_CODE</w:t>
            </w:r>
            <w:proofErr w:type="spellEnd"/>
          </w:p>
          <w:p w14:paraId="54FF0C69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GROUP BY </w:t>
            </w:r>
            <w:proofErr w:type="spellStart"/>
            <w:r w:rsidRPr="00E64D9C">
              <w:rPr>
                <w:rFonts w:ascii="Times New Roman" w:hAnsi="Times New Roman"/>
              </w:rPr>
              <w:t>c.IMMUNIZATION_DESCRIPTION</w:t>
            </w:r>
            <w:proofErr w:type="spellEnd"/>
            <w:r w:rsidRPr="00E64D9C">
              <w:rPr>
                <w:rFonts w:ascii="Times New Roman" w:hAnsi="Times New Roman"/>
              </w:rPr>
              <w:t>) b</w:t>
            </w:r>
          </w:p>
          <w:p w14:paraId="578BF8CD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WHERE 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 xml:space="preserve">)/365,0) &gt; MIN_AGE AND 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>)/365,0) &lt; MAX_AGE</w:t>
            </w:r>
          </w:p>
          <w:p w14:paraId="4873EC3C" w14:textId="2FD4B674" w:rsidR="004671F8" w:rsidRPr="007708A9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E64D9C">
              <w:rPr>
                <w:rFonts w:ascii="Times New Roman" w:hAnsi="Times New Roman"/>
              </w:rPr>
              <w:t>b.MIN_AGE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b.MAX_AGE</w:t>
            </w:r>
            <w:proofErr w:type="spellEnd"/>
            <w:r w:rsidRPr="00E64D9C">
              <w:rPr>
                <w:rFonts w:ascii="Times New Roman" w:hAnsi="Times New Roman"/>
              </w:rPr>
              <w:t xml:space="preserve">) b ON </w:t>
            </w:r>
            <w:proofErr w:type="spellStart"/>
            <w:r w:rsidRPr="00E64D9C">
              <w:rPr>
                <w:rFonts w:ascii="Times New Roman" w:hAnsi="Times New Roman"/>
              </w:rPr>
              <w:t>a.MIN_AGE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b.MIN_AGE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 AND </w:t>
            </w:r>
            <w:proofErr w:type="spellStart"/>
            <w:r w:rsidRPr="00E64D9C">
              <w:rPr>
                <w:rFonts w:ascii="Times New Roman" w:hAnsi="Times New Roman"/>
              </w:rPr>
              <w:t>a.MAX_AGE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b.MAX_AGE</w:t>
            </w:r>
            <w:proofErr w:type="spellEnd"/>
            <w:r w:rsidRPr="00E64D9C">
              <w:rPr>
                <w:rFonts w:ascii="Times New Roman" w:hAnsi="Times New Roman"/>
              </w:rPr>
              <w:t>;</w:t>
            </w:r>
          </w:p>
        </w:tc>
      </w:tr>
      <w:tr w:rsidR="004671F8" w:rsidRPr="007708A9" w14:paraId="1EC64EDB" w14:textId="77777777" w:rsidTr="004C720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6BEB8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F63DA" w14:textId="768568A4" w:rsidR="004671F8" w:rsidRPr="007708A9" w:rsidRDefault="00E64D9C" w:rsidP="004671F8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  <w:noProof/>
              </w:rPr>
              <w:drawing>
                <wp:inline distT="0" distB="0" distL="0" distR="0" wp14:anchorId="770C564F" wp14:editId="200E8B66">
                  <wp:extent cx="4705350" cy="2042719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1792" cy="2049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217" w:rsidRPr="007708A9" w14:paraId="639EC582" w14:textId="77777777" w:rsidTr="004C720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BE4ED" w14:textId="77777777" w:rsidR="00E65217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1743E" w14:textId="77777777" w:rsidR="00E65217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011A28E0" w14:textId="7F74B12A" w:rsidR="00E64D9C" w:rsidRPr="007708A9" w:rsidRDefault="00E64D9C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nearly identical. </w:t>
            </w:r>
          </w:p>
        </w:tc>
      </w:tr>
    </w:tbl>
    <w:p w14:paraId="5D0BE58A" w14:textId="77777777" w:rsidR="00E65217" w:rsidRDefault="00E65217" w:rsidP="00E65217">
      <w:pPr>
        <w:widowControl/>
        <w:rPr>
          <w:rFonts w:ascii="Times New Roman" w:hAnsi="Times New Roman"/>
        </w:rPr>
      </w:pPr>
    </w:p>
    <w:p w14:paraId="2C71D838" w14:textId="18D98924" w:rsidR="00E65217" w:rsidRDefault="00E65217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6C6EE1F9" w14:textId="74DFFAA0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4F9EBEFD" w14:textId="1811DB49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00163E2A" w14:textId="705B7F09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01257BCE" w14:textId="160B2E95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4606CC11" w14:textId="0DCF8787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6D8EEBA8" w14:textId="1EF36CEA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7BA62199" w14:textId="2F63ED8F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279D4DE8" w14:textId="77777777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E65217" w:rsidRPr="007708A9" w14:paraId="0D720505" w14:textId="77777777" w:rsidTr="004C7207">
        <w:tc>
          <w:tcPr>
            <w:tcW w:w="1728" w:type="dxa"/>
            <w:shd w:val="clear" w:color="auto" w:fill="auto"/>
          </w:tcPr>
          <w:p w14:paraId="2680A434" w14:textId="73B3969B" w:rsidR="00E65217" w:rsidRPr="007708A9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Challenge 1</w:t>
            </w:r>
          </w:p>
        </w:tc>
        <w:tc>
          <w:tcPr>
            <w:tcW w:w="7848" w:type="dxa"/>
            <w:shd w:val="clear" w:color="auto" w:fill="auto"/>
          </w:tcPr>
          <w:p w14:paraId="302819C9" w14:textId="0BE9AC9E" w:rsidR="00E65217" w:rsidRPr="005B5B98" w:rsidRDefault="00E65217" w:rsidP="004C7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each immunization, show h</w:t>
            </w: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ow many patients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took more than one dose of it. Result must be presented in 2 columns only: Immunization and number of patients.</w:t>
            </w:r>
          </w:p>
        </w:tc>
      </w:tr>
      <w:tr w:rsidR="00E65217" w:rsidRPr="007708A9" w14:paraId="6B6268F8" w14:textId="77777777" w:rsidTr="004C7207">
        <w:tc>
          <w:tcPr>
            <w:tcW w:w="1728" w:type="dxa"/>
            <w:shd w:val="clear" w:color="auto" w:fill="auto"/>
          </w:tcPr>
          <w:p w14:paraId="6A3751DA" w14:textId="77777777" w:rsidR="00E65217" w:rsidRPr="007708A9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7557E8C6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SELECT IMMUNIZATION_DESCRIPTION, COUNT(PATIENT_ID) AS NUM_PATIENTS</w:t>
            </w:r>
          </w:p>
          <w:p w14:paraId="4889D975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FROM (SELECT PATIENT_ID, IMMUNIZATION_DESCRIPTION, COUNT(UNIQUE(IMMUNIZATION_DATE)) AS DOSE_COUNT</w:t>
            </w:r>
          </w:p>
          <w:p w14:paraId="6B683C23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FROM T_PATIENT_IMMUNIZATION</w:t>
            </w:r>
          </w:p>
          <w:p w14:paraId="18D7F45E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GROUP BY PATIENT_ID, IMMUNIZATION_DESCRIPTION</w:t>
            </w:r>
          </w:p>
          <w:p w14:paraId="2FC6721F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ORDER BY PATIENT_ID, IMMUNIZATION_DESCRIPTION)</w:t>
            </w:r>
          </w:p>
          <w:p w14:paraId="6B14DD09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WHERE DOSE_COUNT &gt; 1</w:t>
            </w:r>
          </w:p>
          <w:p w14:paraId="1A7090F1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GROUP BY IMMUNIZATION_DESCRIPTION</w:t>
            </w:r>
          </w:p>
          <w:p w14:paraId="674C0B82" w14:textId="6B752BF7" w:rsidR="00E65217" w:rsidRPr="007708A9" w:rsidRDefault="00DA3D76" w:rsidP="00DA3D76">
            <w:pPr>
              <w:jc w:val="both"/>
              <w:rPr>
                <w:rFonts w:ascii="Times New Roman" w:hAnsi="Times New Roman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ORDER BY COUNT(PATIENT_ID) DESC;</w:t>
            </w:r>
          </w:p>
        </w:tc>
      </w:tr>
      <w:tr w:rsidR="004671F8" w:rsidRPr="007708A9" w14:paraId="6EF7705F" w14:textId="77777777" w:rsidTr="004C7207">
        <w:tc>
          <w:tcPr>
            <w:tcW w:w="1728" w:type="dxa"/>
            <w:shd w:val="clear" w:color="auto" w:fill="auto"/>
          </w:tcPr>
          <w:p w14:paraId="3961DDC4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7A8582CA" w14:textId="0FFC8050" w:rsidR="004671F8" w:rsidRPr="007708A9" w:rsidRDefault="00DA3D76" w:rsidP="004671F8">
            <w:pPr>
              <w:jc w:val="both"/>
              <w:rPr>
                <w:rFonts w:ascii="Times New Roman" w:hAnsi="Times New Roman"/>
              </w:rPr>
            </w:pPr>
            <w:r w:rsidRPr="00DA3D76">
              <w:rPr>
                <w:rFonts w:ascii="Times New Roman" w:hAnsi="Times New Roman"/>
                <w:noProof/>
              </w:rPr>
              <w:drawing>
                <wp:inline distT="0" distB="0" distL="0" distR="0" wp14:anchorId="64D33A80" wp14:editId="437EADD5">
                  <wp:extent cx="3695700" cy="181828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3190" cy="182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6FD1303C" w14:textId="77777777" w:rsidTr="004C720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E96B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1BACD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SELECT IMMUNIZATION_DESCRIPTION, COUNT(PATIENT_ID) AS NUM_PATIENTS</w:t>
            </w:r>
          </w:p>
          <w:p w14:paraId="310813C1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FROM (SELECT </w:t>
            </w:r>
            <w:proofErr w:type="spellStart"/>
            <w:r w:rsidRPr="00DA3D76">
              <w:rPr>
                <w:rFonts w:ascii="Times New Roman" w:hAnsi="Times New Roman"/>
                <w:sz w:val="20"/>
                <w:szCs w:val="20"/>
              </w:rPr>
              <w:t>a.PATIENT_ID</w:t>
            </w:r>
            <w:proofErr w:type="spellEnd"/>
            <w:r w:rsidRPr="00DA3D7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DA3D76">
              <w:rPr>
                <w:rFonts w:ascii="Times New Roman" w:hAnsi="Times New Roman"/>
                <w:sz w:val="20"/>
                <w:szCs w:val="20"/>
              </w:rPr>
              <w:t>b.IMMUNIZATION_DESCRIPTION</w:t>
            </w:r>
            <w:proofErr w:type="spellEnd"/>
            <w:r w:rsidRPr="00DA3D76">
              <w:rPr>
                <w:rFonts w:ascii="Times New Roman" w:hAnsi="Times New Roman"/>
                <w:sz w:val="20"/>
                <w:szCs w:val="20"/>
              </w:rPr>
              <w:t>, COUNT(UNIQUE(IMMUNIZATION_DATE)) AS DOSE_COUNT</w:t>
            </w:r>
          </w:p>
          <w:p w14:paraId="1DEA9F51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FROM Z_PATIENT_IMMUNIZATION a</w:t>
            </w:r>
          </w:p>
          <w:p w14:paraId="4CEEB5D9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JOIN Z_IMMUNIZATION b ON </w:t>
            </w:r>
            <w:proofErr w:type="spellStart"/>
            <w:r w:rsidRPr="00DA3D76">
              <w:rPr>
                <w:rFonts w:ascii="Times New Roman" w:hAnsi="Times New Roman"/>
                <w:sz w:val="20"/>
                <w:szCs w:val="20"/>
              </w:rPr>
              <w:t>a.IMMUNIZATION_CODE</w:t>
            </w:r>
            <w:proofErr w:type="spellEnd"/>
            <w:r w:rsidRPr="00DA3D76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DA3D76">
              <w:rPr>
                <w:rFonts w:ascii="Times New Roman" w:hAnsi="Times New Roman"/>
                <w:sz w:val="20"/>
                <w:szCs w:val="20"/>
              </w:rPr>
              <w:t>b.IMMUNIZATION_CODE</w:t>
            </w:r>
            <w:proofErr w:type="spellEnd"/>
          </w:p>
          <w:p w14:paraId="7CC33459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GROUP BY </w:t>
            </w:r>
            <w:proofErr w:type="spellStart"/>
            <w:r w:rsidRPr="00DA3D76">
              <w:rPr>
                <w:rFonts w:ascii="Times New Roman" w:hAnsi="Times New Roman"/>
                <w:sz w:val="20"/>
                <w:szCs w:val="20"/>
              </w:rPr>
              <w:t>a.PATIENT_ID</w:t>
            </w:r>
            <w:proofErr w:type="spellEnd"/>
            <w:r w:rsidRPr="00DA3D7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DA3D76">
              <w:rPr>
                <w:rFonts w:ascii="Times New Roman" w:hAnsi="Times New Roman"/>
                <w:sz w:val="20"/>
                <w:szCs w:val="20"/>
              </w:rPr>
              <w:t>b.IMMUNIZATION_DESCRIPTION</w:t>
            </w:r>
            <w:proofErr w:type="spellEnd"/>
          </w:p>
          <w:p w14:paraId="67BC3776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ORDER BY </w:t>
            </w:r>
            <w:proofErr w:type="spellStart"/>
            <w:r w:rsidRPr="00DA3D76">
              <w:rPr>
                <w:rFonts w:ascii="Times New Roman" w:hAnsi="Times New Roman"/>
                <w:sz w:val="20"/>
                <w:szCs w:val="20"/>
              </w:rPr>
              <w:t>a.PATIENT_ID</w:t>
            </w:r>
            <w:proofErr w:type="spellEnd"/>
            <w:r w:rsidRPr="00DA3D7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DA3D76">
              <w:rPr>
                <w:rFonts w:ascii="Times New Roman" w:hAnsi="Times New Roman"/>
                <w:sz w:val="20"/>
                <w:szCs w:val="20"/>
              </w:rPr>
              <w:t>b.IMMUNIZATION_DESCRIPTION</w:t>
            </w:r>
            <w:proofErr w:type="spellEnd"/>
            <w:r w:rsidRPr="00DA3D76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AA890E5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WHERE DOSE_COUNT &gt; 1</w:t>
            </w:r>
          </w:p>
          <w:p w14:paraId="6FCB71A9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GROUP BY IMMUNIZATION_DESCRIPTION</w:t>
            </w:r>
          </w:p>
          <w:p w14:paraId="5C6D7FEB" w14:textId="6AD463BE" w:rsidR="004671F8" w:rsidRPr="007708A9" w:rsidRDefault="00DA3D76" w:rsidP="00DA3D76">
            <w:pPr>
              <w:jc w:val="both"/>
              <w:rPr>
                <w:rFonts w:ascii="Times New Roman" w:hAnsi="Times New Roman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ORDER BY COUNT(PATIENT_ID) DESC;</w:t>
            </w:r>
          </w:p>
        </w:tc>
      </w:tr>
      <w:tr w:rsidR="004671F8" w:rsidRPr="007708A9" w14:paraId="57C5B5C7" w14:textId="77777777" w:rsidTr="004C720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47425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87D24" w14:textId="5C103639" w:rsidR="004671F8" w:rsidRPr="007708A9" w:rsidRDefault="00DA3D76" w:rsidP="004671F8">
            <w:pPr>
              <w:jc w:val="both"/>
              <w:rPr>
                <w:rFonts w:ascii="Times New Roman" w:hAnsi="Times New Roman"/>
              </w:rPr>
            </w:pPr>
            <w:r w:rsidRPr="00DA3D76">
              <w:rPr>
                <w:rFonts w:ascii="Times New Roman" w:hAnsi="Times New Roman"/>
                <w:noProof/>
              </w:rPr>
              <w:drawing>
                <wp:inline distT="0" distB="0" distL="0" distR="0" wp14:anchorId="74FD1E1E" wp14:editId="711B7772">
                  <wp:extent cx="3876675" cy="1911363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512" cy="1916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217" w:rsidRPr="007708A9" w14:paraId="451010B4" w14:textId="77777777" w:rsidTr="004C720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B7C1E" w14:textId="77777777" w:rsidR="00E65217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E1645" w14:textId="77777777" w:rsidR="00E65217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3D356929" w14:textId="160BE5C5" w:rsidR="00DA3D76" w:rsidRPr="007708A9" w:rsidRDefault="00DA3D76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results are identical.</w:t>
            </w:r>
          </w:p>
        </w:tc>
      </w:tr>
    </w:tbl>
    <w:p w14:paraId="52389C44" w14:textId="214641E5" w:rsidR="00A45C62" w:rsidRDefault="00A45C62" w:rsidP="00A45C62">
      <w:pPr>
        <w:widowControl/>
        <w:spacing w:line="240" w:lineRule="atLeast"/>
        <w:jc w:val="both"/>
        <w:rPr>
          <w:rFonts w:ascii="Times New Roman" w:hAnsi="Times New Roman"/>
          <w:b/>
          <w:bCs/>
          <w:u w:val="single"/>
        </w:rPr>
      </w:pPr>
      <w:r w:rsidRPr="00E70BEC">
        <w:rPr>
          <w:rFonts w:ascii="Times New Roman" w:hAnsi="Times New Roman"/>
        </w:rPr>
        <w:t xml:space="preserve">Part </w:t>
      </w:r>
      <w:r>
        <w:rPr>
          <w:rFonts w:ascii="Times New Roman" w:hAnsi="Times New Roman"/>
        </w:rPr>
        <w:t>2</w:t>
      </w:r>
      <w:r w:rsidRPr="00E70BEC">
        <w:rPr>
          <w:rFonts w:ascii="Times New Roman" w:hAnsi="Times New Roman"/>
        </w:rPr>
        <w:t>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  <w:u w:val="single"/>
        </w:rPr>
        <w:t>Imaging Studies</w:t>
      </w:r>
    </w:p>
    <w:p w14:paraId="3DDBB355" w14:textId="77777777" w:rsidR="00A45C62" w:rsidRPr="00900F4F" w:rsidRDefault="00A45C62" w:rsidP="00A45C62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A45C62" w:rsidRPr="007708A9" w14:paraId="580F5043" w14:textId="77777777" w:rsidTr="006554EA">
        <w:tc>
          <w:tcPr>
            <w:tcW w:w="1728" w:type="dxa"/>
            <w:shd w:val="clear" w:color="auto" w:fill="auto"/>
          </w:tcPr>
          <w:p w14:paraId="728FD16C" w14:textId="77777777" w:rsidR="00A45C62" w:rsidRPr="007708A9" w:rsidRDefault="00A45C62" w:rsidP="006554EA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1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126216BF" w14:textId="0BDB2A07" w:rsidR="00A45C62" w:rsidRPr="005B5B98" w:rsidRDefault="00A45C62" w:rsidP="006554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is the most common type of imaging study (modality) in the period 2001-2010 comparing to 2011-2020?</w:t>
            </w:r>
          </w:p>
        </w:tc>
      </w:tr>
      <w:tr w:rsidR="00A45C62" w:rsidRPr="007708A9" w14:paraId="6D6AF64B" w14:textId="77777777" w:rsidTr="006554EA">
        <w:tc>
          <w:tcPr>
            <w:tcW w:w="1728" w:type="dxa"/>
            <w:shd w:val="clear" w:color="auto" w:fill="auto"/>
          </w:tcPr>
          <w:p w14:paraId="5E8700FD" w14:textId="77777777" w:rsidR="00A45C62" w:rsidRPr="007708A9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205FC3DC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SELECT </w:t>
            </w:r>
            <w:proofErr w:type="spellStart"/>
            <w:r w:rsidRPr="00F777FE">
              <w:rPr>
                <w:rFonts w:ascii="Times New Roman" w:hAnsi="Times New Roman"/>
              </w:rPr>
              <w:t>a.MODALITY_DESCRIPTION</w:t>
            </w:r>
            <w:proofErr w:type="spellEnd"/>
            <w:r w:rsidRPr="00F777FE">
              <w:rPr>
                <w:rFonts w:ascii="Times New Roman" w:hAnsi="Times New Roman"/>
              </w:rPr>
              <w:t>, a.COUNT_2001_2010, b.COUNT_2011_2020</w:t>
            </w:r>
          </w:p>
          <w:p w14:paraId="14E9A58B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FROM (SELECT MODALITY_DESCRIPTION, COUNT(*) AS COUNT_2001_2010</w:t>
            </w:r>
          </w:p>
          <w:p w14:paraId="62807812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FROM T_PATIENT_IMAGING_STUDY</w:t>
            </w:r>
          </w:p>
          <w:p w14:paraId="758B3BAE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WHERE IMAGING_STUDY_DATE &gt; '01-JAN-01' AND IMAGING_STUDY_DATE &lt; '31-DEC-10'</w:t>
            </w:r>
          </w:p>
          <w:p w14:paraId="797D66B0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GROUP BY MODALITY_DESCRIPTION) a</w:t>
            </w:r>
          </w:p>
          <w:p w14:paraId="5AD95E1B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JOIN (SELECT MODALITY_DESCRIPTION, COUNT(*) AS COUNT_2011_2020</w:t>
            </w:r>
          </w:p>
          <w:p w14:paraId="5FFC0880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FROM T_PATIENT_IMAGING_STUDY</w:t>
            </w:r>
          </w:p>
          <w:p w14:paraId="62DEF668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WHERE IMAGING_STUDY_DATE &gt; '01-JAN-11' AND IMAGING_STUDY_DATE &lt; '31-DEC-20'</w:t>
            </w:r>
          </w:p>
          <w:p w14:paraId="1E9FE0CE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GROUP BY MODALITY_DESCRIPTION) b ON </w:t>
            </w:r>
            <w:proofErr w:type="spellStart"/>
            <w:r w:rsidRPr="00F777FE">
              <w:rPr>
                <w:rFonts w:ascii="Times New Roman" w:hAnsi="Times New Roman"/>
              </w:rPr>
              <w:t>a.MODALITY_DESCRIPTION</w:t>
            </w:r>
            <w:proofErr w:type="spellEnd"/>
            <w:r w:rsidRPr="00F777FE">
              <w:rPr>
                <w:rFonts w:ascii="Times New Roman" w:hAnsi="Times New Roman"/>
              </w:rPr>
              <w:t xml:space="preserve"> = </w:t>
            </w:r>
            <w:proofErr w:type="spellStart"/>
            <w:r w:rsidRPr="00F777FE">
              <w:rPr>
                <w:rFonts w:ascii="Times New Roman" w:hAnsi="Times New Roman"/>
              </w:rPr>
              <w:t>b.MODALITY_DESCRIPTION</w:t>
            </w:r>
            <w:proofErr w:type="spellEnd"/>
          </w:p>
          <w:p w14:paraId="767FFD53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ORDER BY a.COUNT_2001_2010 DESC</w:t>
            </w:r>
          </w:p>
          <w:p w14:paraId="7C3DE444" w14:textId="272645BA" w:rsidR="00A45C62" w:rsidRPr="007708A9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FETCH FIRST 1 ROWS ONLY;</w:t>
            </w:r>
          </w:p>
        </w:tc>
      </w:tr>
      <w:tr w:rsidR="004671F8" w:rsidRPr="007708A9" w14:paraId="7D335C76" w14:textId="77777777" w:rsidTr="006554EA">
        <w:tc>
          <w:tcPr>
            <w:tcW w:w="1728" w:type="dxa"/>
            <w:shd w:val="clear" w:color="auto" w:fill="auto"/>
          </w:tcPr>
          <w:p w14:paraId="3B77832C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72F0066C" w14:textId="671ADBA0" w:rsidR="004671F8" w:rsidRPr="007708A9" w:rsidRDefault="00F777FE" w:rsidP="004671F8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  <w:noProof/>
              </w:rPr>
              <w:drawing>
                <wp:inline distT="0" distB="0" distL="0" distR="0" wp14:anchorId="0C687673" wp14:editId="1E94CDC8">
                  <wp:extent cx="4029637" cy="466790"/>
                  <wp:effectExtent l="0" t="0" r="9525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5E2D2FCD" w14:textId="77777777" w:rsidTr="006554EA">
        <w:tc>
          <w:tcPr>
            <w:tcW w:w="1728" w:type="dxa"/>
            <w:shd w:val="clear" w:color="auto" w:fill="auto"/>
          </w:tcPr>
          <w:p w14:paraId="366F0531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061D92A1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SELECT </w:t>
            </w:r>
            <w:proofErr w:type="spellStart"/>
            <w:r w:rsidRPr="00F777FE">
              <w:rPr>
                <w:rFonts w:ascii="Times New Roman" w:hAnsi="Times New Roman"/>
              </w:rPr>
              <w:t>a.MODALITY_DESCRIPTION</w:t>
            </w:r>
            <w:proofErr w:type="spellEnd"/>
            <w:r w:rsidRPr="00F777FE">
              <w:rPr>
                <w:rFonts w:ascii="Times New Roman" w:hAnsi="Times New Roman"/>
              </w:rPr>
              <w:t>, a.COUNT_2001_2010, b.COUNT_2011_2020</w:t>
            </w:r>
          </w:p>
          <w:p w14:paraId="378EDBB8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FROM (SELECT </w:t>
            </w:r>
            <w:proofErr w:type="spellStart"/>
            <w:r w:rsidRPr="00F777FE">
              <w:rPr>
                <w:rFonts w:ascii="Times New Roman" w:hAnsi="Times New Roman"/>
              </w:rPr>
              <w:t>b.MODALITY_DESCRIPTION</w:t>
            </w:r>
            <w:proofErr w:type="spellEnd"/>
            <w:r w:rsidRPr="00F777FE">
              <w:rPr>
                <w:rFonts w:ascii="Times New Roman" w:hAnsi="Times New Roman"/>
              </w:rPr>
              <w:t>, COUNT(</w:t>
            </w:r>
            <w:proofErr w:type="spellStart"/>
            <w:r w:rsidRPr="00F777FE">
              <w:rPr>
                <w:rFonts w:ascii="Times New Roman" w:hAnsi="Times New Roman"/>
              </w:rPr>
              <w:t>a.PATIENT_ID</w:t>
            </w:r>
            <w:proofErr w:type="spellEnd"/>
            <w:r w:rsidRPr="00F777FE">
              <w:rPr>
                <w:rFonts w:ascii="Times New Roman" w:hAnsi="Times New Roman"/>
              </w:rPr>
              <w:t>) AS COUNT_2001_2010</w:t>
            </w:r>
          </w:p>
          <w:p w14:paraId="7E8FE247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FROM Z_PATIENT_IMAGING_STUDY a</w:t>
            </w:r>
          </w:p>
          <w:p w14:paraId="70E8C616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JOIN Z_MODALITY b ON </w:t>
            </w:r>
            <w:proofErr w:type="spellStart"/>
            <w:r w:rsidRPr="00F777FE">
              <w:rPr>
                <w:rFonts w:ascii="Times New Roman" w:hAnsi="Times New Roman"/>
              </w:rPr>
              <w:t>a.MODALITY_CODE</w:t>
            </w:r>
            <w:proofErr w:type="spellEnd"/>
            <w:r w:rsidRPr="00F777FE">
              <w:rPr>
                <w:rFonts w:ascii="Times New Roman" w:hAnsi="Times New Roman"/>
              </w:rPr>
              <w:t xml:space="preserve"> = </w:t>
            </w:r>
            <w:proofErr w:type="spellStart"/>
            <w:r w:rsidRPr="00F777FE">
              <w:rPr>
                <w:rFonts w:ascii="Times New Roman" w:hAnsi="Times New Roman"/>
              </w:rPr>
              <w:t>b.MODALITY_CODE</w:t>
            </w:r>
            <w:proofErr w:type="spellEnd"/>
          </w:p>
          <w:p w14:paraId="2D04236B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F777FE">
              <w:rPr>
                <w:rFonts w:ascii="Times New Roman" w:hAnsi="Times New Roman"/>
              </w:rPr>
              <w:t>a.IMAGING_STUDY_DATE</w:t>
            </w:r>
            <w:proofErr w:type="spellEnd"/>
            <w:r w:rsidRPr="00F777FE">
              <w:rPr>
                <w:rFonts w:ascii="Times New Roman" w:hAnsi="Times New Roman"/>
              </w:rPr>
              <w:t xml:space="preserve"> &gt; '01-JAN-01' AND </w:t>
            </w:r>
            <w:proofErr w:type="spellStart"/>
            <w:r w:rsidRPr="00F777FE">
              <w:rPr>
                <w:rFonts w:ascii="Times New Roman" w:hAnsi="Times New Roman"/>
              </w:rPr>
              <w:t>a.IMAGING_STUDY_DATE</w:t>
            </w:r>
            <w:proofErr w:type="spellEnd"/>
            <w:r w:rsidRPr="00F777FE">
              <w:rPr>
                <w:rFonts w:ascii="Times New Roman" w:hAnsi="Times New Roman"/>
              </w:rPr>
              <w:t xml:space="preserve"> &lt; '31-DEC-10'</w:t>
            </w:r>
          </w:p>
          <w:p w14:paraId="12CF893B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F777FE">
              <w:rPr>
                <w:rFonts w:ascii="Times New Roman" w:hAnsi="Times New Roman"/>
              </w:rPr>
              <w:t>b.MODALITY_DESCRIPTION</w:t>
            </w:r>
            <w:proofErr w:type="spellEnd"/>
            <w:r w:rsidRPr="00F777FE">
              <w:rPr>
                <w:rFonts w:ascii="Times New Roman" w:hAnsi="Times New Roman"/>
              </w:rPr>
              <w:t>) a</w:t>
            </w:r>
          </w:p>
          <w:p w14:paraId="3ED0493E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F777FE">
              <w:rPr>
                <w:rFonts w:ascii="Times New Roman" w:hAnsi="Times New Roman"/>
              </w:rPr>
              <w:t>b.MODALITY_DESCRIPTION</w:t>
            </w:r>
            <w:proofErr w:type="spellEnd"/>
            <w:r w:rsidRPr="00F777FE">
              <w:rPr>
                <w:rFonts w:ascii="Times New Roman" w:hAnsi="Times New Roman"/>
              </w:rPr>
              <w:t>, COUNT(</w:t>
            </w:r>
            <w:proofErr w:type="spellStart"/>
            <w:r w:rsidRPr="00F777FE">
              <w:rPr>
                <w:rFonts w:ascii="Times New Roman" w:hAnsi="Times New Roman"/>
              </w:rPr>
              <w:t>a.PATIENT_ID</w:t>
            </w:r>
            <w:proofErr w:type="spellEnd"/>
            <w:r w:rsidRPr="00F777FE">
              <w:rPr>
                <w:rFonts w:ascii="Times New Roman" w:hAnsi="Times New Roman"/>
              </w:rPr>
              <w:t>) AS COUNT_2011_2020</w:t>
            </w:r>
          </w:p>
          <w:p w14:paraId="57969AD3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FROM Z_PATIENT_IMAGING_STUDY a</w:t>
            </w:r>
          </w:p>
          <w:p w14:paraId="47BE7F8C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JOIN Z_MODALITY b ON </w:t>
            </w:r>
            <w:proofErr w:type="spellStart"/>
            <w:r w:rsidRPr="00F777FE">
              <w:rPr>
                <w:rFonts w:ascii="Times New Roman" w:hAnsi="Times New Roman"/>
              </w:rPr>
              <w:t>a.MODALITY_CODE</w:t>
            </w:r>
            <w:proofErr w:type="spellEnd"/>
            <w:r w:rsidRPr="00F777FE">
              <w:rPr>
                <w:rFonts w:ascii="Times New Roman" w:hAnsi="Times New Roman"/>
              </w:rPr>
              <w:t xml:space="preserve"> = </w:t>
            </w:r>
            <w:proofErr w:type="spellStart"/>
            <w:r w:rsidRPr="00F777FE">
              <w:rPr>
                <w:rFonts w:ascii="Times New Roman" w:hAnsi="Times New Roman"/>
              </w:rPr>
              <w:t>b.MODALITY_CODE</w:t>
            </w:r>
            <w:proofErr w:type="spellEnd"/>
          </w:p>
          <w:p w14:paraId="722FF11A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F777FE">
              <w:rPr>
                <w:rFonts w:ascii="Times New Roman" w:hAnsi="Times New Roman"/>
              </w:rPr>
              <w:t>a.IMAGING_STUDY_DATE</w:t>
            </w:r>
            <w:proofErr w:type="spellEnd"/>
            <w:r w:rsidRPr="00F777FE">
              <w:rPr>
                <w:rFonts w:ascii="Times New Roman" w:hAnsi="Times New Roman"/>
              </w:rPr>
              <w:t xml:space="preserve"> &gt; '01-JAN-11' AND </w:t>
            </w:r>
            <w:proofErr w:type="spellStart"/>
            <w:r w:rsidRPr="00F777FE">
              <w:rPr>
                <w:rFonts w:ascii="Times New Roman" w:hAnsi="Times New Roman"/>
              </w:rPr>
              <w:t>a.IMAGING_STUDY_DATE</w:t>
            </w:r>
            <w:proofErr w:type="spellEnd"/>
            <w:r w:rsidRPr="00F777FE">
              <w:rPr>
                <w:rFonts w:ascii="Times New Roman" w:hAnsi="Times New Roman"/>
              </w:rPr>
              <w:t xml:space="preserve"> &lt; '31-DEC-20'</w:t>
            </w:r>
          </w:p>
          <w:p w14:paraId="34416B15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F777FE">
              <w:rPr>
                <w:rFonts w:ascii="Times New Roman" w:hAnsi="Times New Roman"/>
              </w:rPr>
              <w:t>b.MODALITY_DESCRIPTION</w:t>
            </w:r>
            <w:proofErr w:type="spellEnd"/>
            <w:r w:rsidRPr="00F777FE">
              <w:rPr>
                <w:rFonts w:ascii="Times New Roman" w:hAnsi="Times New Roman"/>
              </w:rPr>
              <w:t xml:space="preserve">) b ON </w:t>
            </w:r>
            <w:proofErr w:type="spellStart"/>
            <w:r w:rsidRPr="00F777FE">
              <w:rPr>
                <w:rFonts w:ascii="Times New Roman" w:hAnsi="Times New Roman"/>
              </w:rPr>
              <w:t>a.MODALITY_DESCRIPTION</w:t>
            </w:r>
            <w:proofErr w:type="spellEnd"/>
            <w:r w:rsidRPr="00F777FE">
              <w:rPr>
                <w:rFonts w:ascii="Times New Roman" w:hAnsi="Times New Roman"/>
              </w:rPr>
              <w:t xml:space="preserve"> = </w:t>
            </w:r>
            <w:proofErr w:type="spellStart"/>
            <w:r w:rsidRPr="00F777FE">
              <w:rPr>
                <w:rFonts w:ascii="Times New Roman" w:hAnsi="Times New Roman"/>
              </w:rPr>
              <w:t>b.MODALITY_DESCRIPTION</w:t>
            </w:r>
            <w:proofErr w:type="spellEnd"/>
          </w:p>
          <w:p w14:paraId="4CB5C930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ORDER BY a.COUNT_2001_2010 DESC</w:t>
            </w:r>
          </w:p>
          <w:p w14:paraId="5C26F90C" w14:textId="74F417FE" w:rsidR="004671F8" w:rsidRPr="007708A9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FETCH FIRST 1 ROWS ONLY;</w:t>
            </w:r>
          </w:p>
        </w:tc>
      </w:tr>
      <w:tr w:rsidR="004671F8" w:rsidRPr="007708A9" w14:paraId="4451C35B" w14:textId="77777777" w:rsidTr="006554EA">
        <w:tc>
          <w:tcPr>
            <w:tcW w:w="1728" w:type="dxa"/>
            <w:shd w:val="clear" w:color="auto" w:fill="auto"/>
          </w:tcPr>
          <w:p w14:paraId="068FC1A3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54044ED9" w14:textId="0BC2249A" w:rsidR="004671F8" w:rsidRPr="007708A9" w:rsidRDefault="00496CE3" w:rsidP="004671F8">
            <w:pPr>
              <w:jc w:val="both"/>
              <w:rPr>
                <w:rFonts w:ascii="Times New Roman" w:hAnsi="Times New Roman"/>
              </w:rPr>
            </w:pPr>
            <w:r w:rsidRPr="00496CE3">
              <w:rPr>
                <w:rFonts w:ascii="Times New Roman" w:hAnsi="Times New Roman"/>
                <w:noProof/>
              </w:rPr>
              <w:drawing>
                <wp:inline distT="0" distB="0" distL="0" distR="0" wp14:anchorId="3202D308" wp14:editId="31669E64">
                  <wp:extent cx="4058216" cy="457264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C62" w:rsidRPr="007708A9" w14:paraId="011D8AB5" w14:textId="77777777" w:rsidTr="006554EA">
        <w:tc>
          <w:tcPr>
            <w:tcW w:w="1728" w:type="dxa"/>
            <w:shd w:val="clear" w:color="auto" w:fill="auto"/>
          </w:tcPr>
          <w:p w14:paraId="0FC062D0" w14:textId="77777777" w:rsidR="00A45C62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shd w:val="clear" w:color="auto" w:fill="auto"/>
          </w:tcPr>
          <w:p w14:paraId="5E875C59" w14:textId="03995089" w:rsidR="00A45C62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629B767D" w14:textId="4862DFE9" w:rsidR="00952C02" w:rsidRPr="007708A9" w:rsidRDefault="00253E14" w:rsidP="00253E1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The results are identical.</w:t>
            </w:r>
            <w:r w:rsidR="00952C02">
              <w:rPr>
                <w:rFonts w:ascii="Times New Roman" w:hAnsi="Times New Roman"/>
              </w:rPr>
              <w:t xml:space="preserve"> </w:t>
            </w:r>
          </w:p>
        </w:tc>
      </w:tr>
    </w:tbl>
    <w:p w14:paraId="655EE771" w14:textId="77777777" w:rsidR="00A45C62" w:rsidRDefault="00A45C62" w:rsidP="00A45C62">
      <w:pPr>
        <w:widowControl/>
        <w:rPr>
          <w:rFonts w:ascii="Times New Roman" w:hAnsi="Times New Roman"/>
        </w:rPr>
      </w:pPr>
    </w:p>
    <w:p w14:paraId="04E1C1E8" w14:textId="77777777" w:rsidR="00A45C62" w:rsidRDefault="00A45C62" w:rsidP="00A45C62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F32744" w:rsidRPr="007708A9" w14:paraId="08DFBE3F" w14:textId="77777777" w:rsidTr="006554EA">
        <w:tc>
          <w:tcPr>
            <w:tcW w:w="1728" w:type="dxa"/>
            <w:shd w:val="clear" w:color="auto" w:fill="auto"/>
          </w:tcPr>
          <w:p w14:paraId="63D896C7" w14:textId="77777777" w:rsidR="00F32744" w:rsidRPr="007708A9" w:rsidRDefault="00F32744" w:rsidP="00F32744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2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071D44A9" w14:textId="2648A03F" w:rsidR="00F32744" w:rsidRPr="005B5B98" w:rsidRDefault="00F32744" w:rsidP="00F327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are the three most common type of imaging study (modality) for each gender in 2015?</w:t>
            </w:r>
          </w:p>
        </w:tc>
      </w:tr>
      <w:tr w:rsidR="00F32744" w:rsidRPr="007708A9" w14:paraId="5AC13314" w14:textId="77777777" w:rsidTr="006554EA">
        <w:tc>
          <w:tcPr>
            <w:tcW w:w="1728" w:type="dxa"/>
            <w:shd w:val="clear" w:color="auto" w:fill="auto"/>
          </w:tcPr>
          <w:p w14:paraId="0A9228DE" w14:textId="77777777" w:rsidR="00F32744" w:rsidRPr="007708A9" w:rsidRDefault="00F32744" w:rsidP="00F3274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18B2D9DA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SELECT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a.MALE_COUNT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b.FEMALE_COUNT</w:t>
            </w:r>
            <w:proofErr w:type="spellEnd"/>
          </w:p>
          <w:p w14:paraId="205C3985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FROM (SELECT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>, COUNT(*) AS MALE_COUNT</w:t>
            </w:r>
          </w:p>
          <w:p w14:paraId="0D175512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FROM T_PATIENT a</w:t>
            </w:r>
          </w:p>
          <w:p w14:paraId="53275E64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JOIN T_PATIENT_IMAGING_STUDY b ON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a.PATIENT_ID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b.PATIENT_ID</w:t>
            </w:r>
            <w:proofErr w:type="spellEnd"/>
          </w:p>
          <w:p w14:paraId="285D0DC7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WHERE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a.GENDER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'M' AND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b.IMAGING_STUDY_DATE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&gt;= '01-JAN-15' AND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b.IMAGING_STUDY_DATE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&lt;= '31-DEC-15'</w:t>
            </w:r>
          </w:p>
          <w:p w14:paraId="14E650E8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GROUP BY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>) a</w:t>
            </w:r>
          </w:p>
          <w:p w14:paraId="62BA7DF1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JOIN (SELECT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>, COUNT(*) AS FEMALE_COUNT</w:t>
            </w:r>
          </w:p>
          <w:p w14:paraId="277E6018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FROM T_PATIENT a</w:t>
            </w:r>
          </w:p>
          <w:p w14:paraId="36392E85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JOIN T_PATIENT_IMAGING_STUDY b ON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a.PATIENT_ID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b.PATIENT_ID</w:t>
            </w:r>
            <w:proofErr w:type="spellEnd"/>
          </w:p>
          <w:p w14:paraId="4ABA67D4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WHERE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a.GENDER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'F' AND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b.IMAGING_STUDY_DATE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&gt;= '01-JAN-15' AND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b.IMAGING_STUDY_DATE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&lt;= '31-DEC-15'</w:t>
            </w:r>
          </w:p>
          <w:p w14:paraId="6C2DFCBD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GROUP BY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) b ON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b.MODALITY_DESCRIPTION</w:t>
            </w:r>
            <w:proofErr w:type="spellEnd"/>
          </w:p>
          <w:p w14:paraId="3B45DEDD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ORDER BY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a.MALE_COUNT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DESC</w:t>
            </w:r>
          </w:p>
          <w:p w14:paraId="2436860C" w14:textId="02839609" w:rsidR="00F32744" w:rsidRPr="007708A9" w:rsidRDefault="00496CE3" w:rsidP="00496CE3">
            <w:pPr>
              <w:jc w:val="both"/>
              <w:rPr>
                <w:rFonts w:ascii="Times New Roman" w:hAnsi="Times New Roman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>FETCH FIRST 3 ROWS ONLY;</w:t>
            </w:r>
          </w:p>
        </w:tc>
      </w:tr>
      <w:tr w:rsidR="004671F8" w:rsidRPr="007708A9" w14:paraId="3E023EF9" w14:textId="77777777" w:rsidTr="006554EA">
        <w:tc>
          <w:tcPr>
            <w:tcW w:w="1728" w:type="dxa"/>
            <w:shd w:val="clear" w:color="auto" w:fill="auto"/>
          </w:tcPr>
          <w:p w14:paraId="40D1735D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3E437C3E" w14:textId="647676C8" w:rsidR="004671F8" w:rsidRPr="007708A9" w:rsidRDefault="00496CE3" w:rsidP="004671F8">
            <w:pPr>
              <w:jc w:val="both"/>
              <w:rPr>
                <w:rFonts w:ascii="Times New Roman" w:hAnsi="Times New Roman"/>
              </w:rPr>
            </w:pPr>
            <w:r w:rsidRPr="00496CE3">
              <w:rPr>
                <w:rFonts w:ascii="Times New Roman" w:hAnsi="Times New Roman"/>
                <w:noProof/>
              </w:rPr>
              <w:drawing>
                <wp:inline distT="0" distB="0" distL="0" distR="0" wp14:anchorId="2FB7C627" wp14:editId="2D8FBFFF">
                  <wp:extent cx="3352800" cy="78115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35" cy="78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7DC8ECF4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6B83C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9C3B8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SELECT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a.MALE_COUNT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b.FEMALE_COUNT</w:t>
            </w:r>
            <w:proofErr w:type="spellEnd"/>
          </w:p>
          <w:p w14:paraId="0CD64722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FROM (SELECT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c.MODALITY_DESCRIPTION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>, COUNT(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b.PATIENT_ID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>) AS MALE_COUNT</w:t>
            </w:r>
          </w:p>
          <w:p w14:paraId="13739C4D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FROM Z_PATIENT a</w:t>
            </w:r>
          </w:p>
          <w:p w14:paraId="553FEB3F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JOIN Z_PATIENT_IMAGING_STUDY b ON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a.PATIENT_ID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b.PATIENT_ID</w:t>
            </w:r>
            <w:proofErr w:type="spellEnd"/>
          </w:p>
          <w:p w14:paraId="1030AF59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JOIN Z_MODALITY c ON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b.MODALITY_CODE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c.MODALITY_CODE</w:t>
            </w:r>
            <w:proofErr w:type="spellEnd"/>
          </w:p>
          <w:p w14:paraId="36C3AC8B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WHERE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a.GENDER_ID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'M' AND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b.IMAGING_STUDY_DATE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&gt;= '01-JAN-15' AND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b.IMAGING_STUDY_DATE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&lt;= '31-DEC-15'</w:t>
            </w:r>
          </w:p>
          <w:p w14:paraId="0BBF27B7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GROUP BY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c.MODALITY_DESCRIPTION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>) a</w:t>
            </w:r>
          </w:p>
          <w:p w14:paraId="3F635B71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JOIN (SELECT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c.MODALITY_DESCRIPTION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>, COUNT(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b.PATIENT_ID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>) AS FEMALE_COUNT</w:t>
            </w:r>
          </w:p>
          <w:p w14:paraId="61B7CE39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FROM Z_PATIENT a</w:t>
            </w:r>
          </w:p>
          <w:p w14:paraId="636F482E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JOIN Z_PATIENT_IMAGING_STUDY b ON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a.PATIENT_ID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b.PATIENT_ID</w:t>
            </w:r>
            <w:proofErr w:type="spellEnd"/>
          </w:p>
          <w:p w14:paraId="3F3106FF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JOIN Z_MODALITY c ON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b.MODALITY_CODE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c.MODALITY_CODE</w:t>
            </w:r>
            <w:proofErr w:type="spellEnd"/>
          </w:p>
          <w:p w14:paraId="56E628E5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WHERE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a.GENDER_ID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'F' AND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b.IMAGING_STUDY_DATE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&gt;= '01-JAN-15' AND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b.IMAGING_STUDY_DATE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&lt;= '31-DEC-15'</w:t>
            </w:r>
          </w:p>
          <w:p w14:paraId="56BBC53D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GROUP BY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c.MODALITY_DESCRIPTION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) b ON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b.MODALITY_DESCRIPTION</w:t>
            </w:r>
            <w:proofErr w:type="spellEnd"/>
          </w:p>
          <w:p w14:paraId="7C8A8C26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ORDER BY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a.MALE_COUNT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DESC</w:t>
            </w:r>
          </w:p>
          <w:p w14:paraId="0946D794" w14:textId="6A2F8995" w:rsidR="004671F8" w:rsidRPr="007708A9" w:rsidRDefault="00B866DD" w:rsidP="00B866DD">
            <w:pPr>
              <w:jc w:val="both"/>
              <w:rPr>
                <w:rFonts w:ascii="Times New Roman" w:hAnsi="Times New Roman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>FETCH FIRST 3 ROWS ONLY;</w:t>
            </w:r>
          </w:p>
        </w:tc>
      </w:tr>
      <w:tr w:rsidR="004671F8" w:rsidRPr="007708A9" w14:paraId="7E7A6F2F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74294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1FE03" w14:textId="6A228F62" w:rsidR="004671F8" w:rsidRPr="007708A9" w:rsidRDefault="00B866DD" w:rsidP="004671F8">
            <w:pPr>
              <w:jc w:val="both"/>
              <w:rPr>
                <w:rFonts w:ascii="Times New Roman" w:hAnsi="Times New Roman"/>
              </w:rPr>
            </w:pPr>
            <w:r w:rsidRPr="00B866DD">
              <w:rPr>
                <w:rFonts w:ascii="Times New Roman" w:hAnsi="Times New Roman"/>
                <w:noProof/>
              </w:rPr>
              <w:drawing>
                <wp:inline distT="0" distB="0" distL="0" distR="0" wp14:anchorId="4AE38CB3" wp14:editId="1E6CF857">
                  <wp:extent cx="3105150" cy="700900"/>
                  <wp:effectExtent l="0" t="0" r="0" b="444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416" cy="706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744" w:rsidRPr="007708A9" w14:paraId="31C711D4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863D3" w14:textId="77777777" w:rsidR="00F32744" w:rsidRDefault="00F32744" w:rsidP="00F3274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7EE49" w14:textId="77777777" w:rsidR="00F32744" w:rsidRDefault="00F32744" w:rsidP="00F3274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6EEA68E5" w14:textId="790A29E0" w:rsidR="00E541C2" w:rsidRPr="007708A9" w:rsidRDefault="00253E14" w:rsidP="00F3274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identical. </w:t>
            </w:r>
          </w:p>
        </w:tc>
      </w:tr>
    </w:tbl>
    <w:p w14:paraId="3D03B693" w14:textId="77777777" w:rsidR="00A45C62" w:rsidRDefault="00A45C62" w:rsidP="00A45C62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A45C62" w:rsidRPr="007708A9" w14:paraId="0DE3ECB3" w14:textId="77777777" w:rsidTr="006554EA">
        <w:tc>
          <w:tcPr>
            <w:tcW w:w="1728" w:type="dxa"/>
            <w:shd w:val="clear" w:color="auto" w:fill="auto"/>
          </w:tcPr>
          <w:p w14:paraId="1497D1E1" w14:textId="77777777" w:rsidR="00A45C62" w:rsidRPr="007708A9" w:rsidRDefault="00A45C62" w:rsidP="006554EA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3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1F5B554B" w14:textId="186A705C" w:rsidR="00A45C62" w:rsidRPr="005B5B98" w:rsidRDefault="00F32744" w:rsidP="006554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 which year </w:t>
            </w:r>
            <w:r w:rsidR="008C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was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each type of imaging study (modality) introduced in the hospital?</w:t>
            </w:r>
          </w:p>
        </w:tc>
      </w:tr>
      <w:tr w:rsidR="00A45C62" w:rsidRPr="007708A9" w14:paraId="4244A549" w14:textId="77777777" w:rsidTr="006554EA">
        <w:tc>
          <w:tcPr>
            <w:tcW w:w="1728" w:type="dxa"/>
            <w:shd w:val="clear" w:color="auto" w:fill="auto"/>
          </w:tcPr>
          <w:p w14:paraId="7BFC4951" w14:textId="77777777" w:rsidR="00A45C62" w:rsidRPr="007708A9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215782B9" w14:textId="77777777" w:rsidR="00253E14" w:rsidRPr="00253E14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 xml:space="preserve">SELECT MODALITY_DESCRIPTION, </w:t>
            </w:r>
            <w:proofErr w:type="spellStart"/>
            <w:r w:rsidRPr="00253E14">
              <w:rPr>
                <w:rFonts w:ascii="Times New Roman" w:hAnsi="Times New Roman"/>
              </w:rPr>
              <w:t>substr</w:t>
            </w:r>
            <w:proofErr w:type="spellEnd"/>
            <w:r w:rsidRPr="00253E14">
              <w:rPr>
                <w:rFonts w:ascii="Times New Roman" w:hAnsi="Times New Roman"/>
              </w:rPr>
              <w:t>(MIN(IMAGING_STUDY_DATE),8,2) AS START_YEAR</w:t>
            </w:r>
          </w:p>
          <w:p w14:paraId="353EA7CF" w14:textId="77777777" w:rsidR="00253E14" w:rsidRPr="00253E14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>FROM T_PATIENT_IMAGING_STUDY</w:t>
            </w:r>
          </w:p>
          <w:p w14:paraId="1895B4C5" w14:textId="3FB8774E" w:rsidR="00A45C62" w:rsidRPr="007708A9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>GROUP BY MODALITY_DESCRIPTION;</w:t>
            </w:r>
          </w:p>
        </w:tc>
      </w:tr>
      <w:tr w:rsidR="004671F8" w:rsidRPr="007708A9" w14:paraId="1B105B1F" w14:textId="77777777" w:rsidTr="006554EA">
        <w:tc>
          <w:tcPr>
            <w:tcW w:w="1728" w:type="dxa"/>
            <w:shd w:val="clear" w:color="auto" w:fill="auto"/>
          </w:tcPr>
          <w:p w14:paraId="5E85B271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4A1B797C" w14:textId="0877FCB6" w:rsidR="004671F8" w:rsidRPr="007708A9" w:rsidRDefault="00253E14" w:rsidP="004671F8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  <w:noProof/>
              </w:rPr>
              <w:drawing>
                <wp:inline distT="0" distB="0" distL="0" distR="0" wp14:anchorId="7E267B66" wp14:editId="2558FB7B">
                  <wp:extent cx="2667372" cy="1000265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21C0DF50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47C44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474F9" w14:textId="77777777" w:rsidR="00253E14" w:rsidRPr="00253E14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 xml:space="preserve">SELECT </w:t>
            </w:r>
            <w:proofErr w:type="spellStart"/>
            <w:r w:rsidRPr="00253E14">
              <w:rPr>
                <w:rFonts w:ascii="Times New Roman" w:hAnsi="Times New Roman"/>
              </w:rPr>
              <w:t>b.MODALITY_DESCRIPTION</w:t>
            </w:r>
            <w:proofErr w:type="spellEnd"/>
            <w:r w:rsidRPr="00253E14">
              <w:rPr>
                <w:rFonts w:ascii="Times New Roman" w:hAnsi="Times New Roman"/>
              </w:rPr>
              <w:t xml:space="preserve">, </w:t>
            </w:r>
            <w:proofErr w:type="spellStart"/>
            <w:r w:rsidRPr="00253E14">
              <w:rPr>
                <w:rFonts w:ascii="Times New Roman" w:hAnsi="Times New Roman"/>
              </w:rPr>
              <w:t>substr</w:t>
            </w:r>
            <w:proofErr w:type="spellEnd"/>
            <w:r w:rsidRPr="00253E14">
              <w:rPr>
                <w:rFonts w:ascii="Times New Roman" w:hAnsi="Times New Roman"/>
              </w:rPr>
              <w:t>(MIN(</w:t>
            </w:r>
            <w:proofErr w:type="spellStart"/>
            <w:r w:rsidRPr="00253E14">
              <w:rPr>
                <w:rFonts w:ascii="Times New Roman" w:hAnsi="Times New Roman"/>
              </w:rPr>
              <w:t>a.IMAGING_STUDY_DATE</w:t>
            </w:r>
            <w:proofErr w:type="spellEnd"/>
            <w:r w:rsidRPr="00253E14">
              <w:rPr>
                <w:rFonts w:ascii="Times New Roman" w:hAnsi="Times New Roman"/>
              </w:rPr>
              <w:t>),8,2) AS START_YEAR</w:t>
            </w:r>
          </w:p>
          <w:p w14:paraId="772848E6" w14:textId="77777777" w:rsidR="00253E14" w:rsidRPr="00253E14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>FROM Z_PATIENT_IMAGING_STUDY a</w:t>
            </w:r>
          </w:p>
          <w:p w14:paraId="5F819497" w14:textId="77777777" w:rsidR="00253E14" w:rsidRPr="00253E14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 xml:space="preserve">JOIN Z_MODALITY b ON </w:t>
            </w:r>
            <w:proofErr w:type="spellStart"/>
            <w:r w:rsidRPr="00253E14">
              <w:rPr>
                <w:rFonts w:ascii="Times New Roman" w:hAnsi="Times New Roman"/>
              </w:rPr>
              <w:t>a.MODALITY_CODE</w:t>
            </w:r>
            <w:proofErr w:type="spellEnd"/>
            <w:r w:rsidRPr="00253E14">
              <w:rPr>
                <w:rFonts w:ascii="Times New Roman" w:hAnsi="Times New Roman"/>
              </w:rPr>
              <w:t xml:space="preserve"> = </w:t>
            </w:r>
            <w:proofErr w:type="spellStart"/>
            <w:r w:rsidRPr="00253E14">
              <w:rPr>
                <w:rFonts w:ascii="Times New Roman" w:hAnsi="Times New Roman"/>
              </w:rPr>
              <w:t>b.MODALITY_CODE</w:t>
            </w:r>
            <w:proofErr w:type="spellEnd"/>
          </w:p>
          <w:p w14:paraId="3EA02BE6" w14:textId="092E5A92" w:rsidR="004671F8" w:rsidRPr="007708A9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 xml:space="preserve">GROUP BY </w:t>
            </w:r>
            <w:proofErr w:type="spellStart"/>
            <w:r w:rsidRPr="00253E14">
              <w:rPr>
                <w:rFonts w:ascii="Times New Roman" w:hAnsi="Times New Roman"/>
              </w:rPr>
              <w:t>b.MODALITY_DESCRIPTION</w:t>
            </w:r>
            <w:proofErr w:type="spellEnd"/>
            <w:r w:rsidRPr="00253E14">
              <w:rPr>
                <w:rFonts w:ascii="Times New Roman" w:hAnsi="Times New Roman"/>
              </w:rPr>
              <w:t>;</w:t>
            </w:r>
          </w:p>
        </w:tc>
      </w:tr>
      <w:tr w:rsidR="004671F8" w:rsidRPr="007708A9" w14:paraId="2A08676B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3C1D9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08E1A" w14:textId="7D329F5C" w:rsidR="004671F8" w:rsidRPr="007708A9" w:rsidRDefault="00253E14" w:rsidP="004671F8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  <w:noProof/>
              </w:rPr>
              <w:drawing>
                <wp:inline distT="0" distB="0" distL="0" distR="0" wp14:anchorId="1A1899D0" wp14:editId="3CD1911C">
                  <wp:extent cx="2676899" cy="1028844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C62" w:rsidRPr="007708A9" w14:paraId="0046BF19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443E6" w14:textId="77777777" w:rsidR="00A45C62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2884E" w14:textId="77777777" w:rsidR="00A45C62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4A5D81BB" w14:textId="49FE9CD7" w:rsidR="00253E14" w:rsidRPr="007708A9" w:rsidRDefault="00253E14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identical. </w:t>
            </w:r>
          </w:p>
        </w:tc>
      </w:tr>
    </w:tbl>
    <w:p w14:paraId="351DE598" w14:textId="77777777" w:rsidR="00A45C62" w:rsidRDefault="00A45C62" w:rsidP="00A45C62">
      <w:pPr>
        <w:widowControl/>
        <w:rPr>
          <w:rFonts w:ascii="Times New Roman" w:hAnsi="Times New Roman"/>
        </w:rPr>
      </w:pPr>
    </w:p>
    <w:p w14:paraId="56FDC4F2" w14:textId="47D3AFA2" w:rsidR="00A45C62" w:rsidRDefault="00A45C62" w:rsidP="00A45C62">
      <w:pPr>
        <w:widowControl/>
        <w:rPr>
          <w:rFonts w:ascii="Times New Roman" w:hAnsi="Times New Roman"/>
        </w:rPr>
      </w:pPr>
    </w:p>
    <w:p w14:paraId="1F05B74A" w14:textId="395558C4" w:rsidR="00253E14" w:rsidRDefault="00253E14" w:rsidP="00A45C62">
      <w:pPr>
        <w:widowControl/>
        <w:rPr>
          <w:rFonts w:ascii="Times New Roman" w:hAnsi="Times New Roman"/>
        </w:rPr>
      </w:pPr>
    </w:p>
    <w:p w14:paraId="1A3B2A9A" w14:textId="6ADE0FCA" w:rsidR="00253E14" w:rsidRDefault="00253E14" w:rsidP="00A45C62">
      <w:pPr>
        <w:widowControl/>
        <w:rPr>
          <w:rFonts w:ascii="Times New Roman" w:hAnsi="Times New Roman"/>
        </w:rPr>
      </w:pPr>
    </w:p>
    <w:p w14:paraId="64109AE9" w14:textId="6C13D773" w:rsidR="00253E14" w:rsidRDefault="00253E14" w:rsidP="00A45C62">
      <w:pPr>
        <w:widowControl/>
        <w:rPr>
          <w:rFonts w:ascii="Times New Roman" w:hAnsi="Times New Roman"/>
        </w:rPr>
      </w:pPr>
    </w:p>
    <w:p w14:paraId="503D4BD1" w14:textId="5A926046" w:rsidR="00253E14" w:rsidRDefault="00253E14" w:rsidP="00A45C62">
      <w:pPr>
        <w:widowControl/>
        <w:rPr>
          <w:rFonts w:ascii="Times New Roman" w:hAnsi="Times New Roman"/>
        </w:rPr>
      </w:pPr>
    </w:p>
    <w:p w14:paraId="3C8444FB" w14:textId="39572C13" w:rsidR="00253E14" w:rsidRDefault="00253E14" w:rsidP="00A45C62">
      <w:pPr>
        <w:widowControl/>
        <w:rPr>
          <w:rFonts w:ascii="Times New Roman" w:hAnsi="Times New Roman"/>
        </w:rPr>
      </w:pPr>
    </w:p>
    <w:p w14:paraId="6042950A" w14:textId="755C8D0D" w:rsidR="00253E14" w:rsidRDefault="00253E14" w:rsidP="00A45C62">
      <w:pPr>
        <w:widowControl/>
        <w:rPr>
          <w:rFonts w:ascii="Times New Roman" w:hAnsi="Times New Roman"/>
        </w:rPr>
      </w:pPr>
    </w:p>
    <w:p w14:paraId="7A9C258E" w14:textId="53599FE9" w:rsidR="00253E14" w:rsidRDefault="00253E14" w:rsidP="00A45C62">
      <w:pPr>
        <w:widowControl/>
        <w:rPr>
          <w:rFonts w:ascii="Times New Roman" w:hAnsi="Times New Roman"/>
        </w:rPr>
      </w:pPr>
    </w:p>
    <w:p w14:paraId="30589A11" w14:textId="521B51A5" w:rsidR="00253E14" w:rsidRDefault="00253E14" w:rsidP="00A45C62">
      <w:pPr>
        <w:widowControl/>
        <w:rPr>
          <w:rFonts w:ascii="Times New Roman" w:hAnsi="Times New Roman"/>
        </w:rPr>
      </w:pPr>
    </w:p>
    <w:p w14:paraId="7D180E1D" w14:textId="1EE2734F" w:rsidR="00253E14" w:rsidRDefault="00253E14" w:rsidP="00A45C62">
      <w:pPr>
        <w:widowControl/>
        <w:rPr>
          <w:rFonts w:ascii="Times New Roman" w:hAnsi="Times New Roman"/>
        </w:rPr>
      </w:pPr>
    </w:p>
    <w:p w14:paraId="706E7271" w14:textId="58294399" w:rsidR="00253E14" w:rsidRDefault="00253E14" w:rsidP="00A45C62">
      <w:pPr>
        <w:widowControl/>
        <w:rPr>
          <w:rFonts w:ascii="Times New Roman" w:hAnsi="Times New Roman"/>
        </w:rPr>
      </w:pPr>
    </w:p>
    <w:p w14:paraId="421329CF" w14:textId="7437D33F" w:rsidR="00253E14" w:rsidRDefault="00253E14" w:rsidP="00A45C62">
      <w:pPr>
        <w:widowControl/>
        <w:rPr>
          <w:rFonts w:ascii="Times New Roman" w:hAnsi="Times New Roman"/>
        </w:rPr>
      </w:pPr>
    </w:p>
    <w:p w14:paraId="1CB00B0E" w14:textId="28A4D29B" w:rsidR="00253E14" w:rsidRDefault="00253E14" w:rsidP="00A45C62">
      <w:pPr>
        <w:widowControl/>
        <w:rPr>
          <w:rFonts w:ascii="Times New Roman" w:hAnsi="Times New Roman"/>
        </w:rPr>
      </w:pPr>
    </w:p>
    <w:p w14:paraId="563058D4" w14:textId="17CC92A9" w:rsidR="00253E14" w:rsidRDefault="00253E14" w:rsidP="00A45C62">
      <w:pPr>
        <w:widowControl/>
        <w:rPr>
          <w:rFonts w:ascii="Times New Roman" w:hAnsi="Times New Roman"/>
        </w:rPr>
      </w:pPr>
    </w:p>
    <w:p w14:paraId="1E23287A" w14:textId="45D483F2" w:rsidR="00253E14" w:rsidRDefault="00253E14" w:rsidP="00A45C62">
      <w:pPr>
        <w:widowControl/>
        <w:rPr>
          <w:rFonts w:ascii="Times New Roman" w:hAnsi="Times New Roman"/>
        </w:rPr>
      </w:pPr>
    </w:p>
    <w:p w14:paraId="04D6BA87" w14:textId="3CBE77D4" w:rsidR="00253E14" w:rsidRDefault="00253E14" w:rsidP="00A45C62">
      <w:pPr>
        <w:widowControl/>
        <w:rPr>
          <w:rFonts w:ascii="Times New Roman" w:hAnsi="Times New Roman"/>
        </w:rPr>
      </w:pPr>
    </w:p>
    <w:p w14:paraId="7207CEFD" w14:textId="309CAAFC" w:rsidR="00253E14" w:rsidRDefault="00253E14" w:rsidP="00A45C62">
      <w:pPr>
        <w:widowControl/>
        <w:rPr>
          <w:rFonts w:ascii="Times New Roman" w:hAnsi="Times New Roman"/>
        </w:rPr>
      </w:pPr>
    </w:p>
    <w:p w14:paraId="05584EC1" w14:textId="27D20759" w:rsidR="00253E14" w:rsidRDefault="00253E14" w:rsidP="00A45C62">
      <w:pPr>
        <w:widowControl/>
        <w:rPr>
          <w:rFonts w:ascii="Times New Roman" w:hAnsi="Times New Roman"/>
        </w:rPr>
      </w:pPr>
    </w:p>
    <w:p w14:paraId="3F70B4E1" w14:textId="77777777" w:rsidR="00253E14" w:rsidRDefault="00253E14" w:rsidP="00A45C62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A45C62" w:rsidRPr="007708A9" w14:paraId="1F3FA56B" w14:textId="77777777" w:rsidTr="006554EA">
        <w:tc>
          <w:tcPr>
            <w:tcW w:w="1728" w:type="dxa"/>
            <w:shd w:val="clear" w:color="auto" w:fill="auto"/>
          </w:tcPr>
          <w:p w14:paraId="60796023" w14:textId="77777777" w:rsidR="00A45C62" w:rsidRPr="007708A9" w:rsidRDefault="00A45C62" w:rsidP="006554EA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4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2B6A11F5" w14:textId="5417F1DF" w:rsidR="00A45C62" w:rsidRPr="005B5B98" w:rsidRDefault="009D7145" w:rsidP="006554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the number of imaging studies (each modality in one different column) per body site (in rows).</w:t>
            </w:r>
          </w:p>
        </w:tc>
      </w:tr>
      <w:tr w:rsidR="00A45C62" w:rsidRPr="007708A9" w14:paraId="24968EB8" w14:textId="77777777" w:rsidTr="006554EA">
        <w:tc>
          <w:tcPr>
            <w:tcW w:w="1728" w:type="dxa"/>
            <w:shd w:val="clear" w:color="auto" w:fill="auto"/>
          </w:tcPr>
          <w:p w14:paraId="67B9C34C" w14:textId="77777777" w:rsidR="00A45C62" w:rsidRPr="007708A9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5098EDED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SELECT UNIQUE(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), </w:t>
            </w:r>
            <w:proofErr w:type="spellStart"/>
            <w:r w:rsidRPr="007E7C70">
              <w:rPr>
                <w:rFonts w:ascii="Times New Roman" w:hAnsi="Times New Roman"/>
              </w:rPr>
              <w:t>b.CT_COUNT</w:t>
            </w:r>
            <w:proofErr w:type="spellEnd"/>
            <w:r w:rsidRPr="007E7C70">
              <w:rPr>
                <w:rFonts w:ascii="Times New Roman" w:hAnsi="Times New Roman"/>
              </w:rPr>
              <w:t xml:space="preserve">, </w:t>
            </w:r>
            <w:proofErr w:type="spellStart"/>
            <w:r w:rsidRPr="007E7C70">
              <w:rPr>
                <w:rFonts w:ascii="Times New Roman" w:hAnsi="Times New Roman"/>
              </w:rPr>
              <w:t>c.DX_COUNT</w:t>
            </w:r>
            <w:proofErr w:type="spellEnd"/>
            <w:r w:rsidRPr="007E7C70">
              <w:rPr>
                <w:rFonts w:ascii="Times New Roman" w:hAnsi="Times New Roman"/>
              </w:rPr>
              <w:t xml:space="preserve">, </w:t>
            </w:r>
            <w:proofErr w:type="spellStart"/>
            <w:r w:rsidRPr="007E7C70">
              <w:rPr>
                <w:rFonts w:ascii="Times New Roman" w:hAnsi="Times New Roman"/>
              </w:rPr>
              <w:t>d.US_COUNT</w:t>
            </w:r>
            <w:proofErr w:type="spellEnd"/>
            <w:r w:rsidRPr="007E7C70">
              <w:rPr>
                <w:rFonts w:ascii="Times New Roman" w:hAnsi="Times New Roman"/>
              </w:rPr>
              <w:t xml:space="preserve">, </w:t>
            </w:r>
            <w:proofErr w:type="spellStart"/>
            <w:r w:rsidRPr="007E7C70">
              <w:rPr>
                <w:rFonts w:ascii="Times New Roman" w:hAnsi="Times New Roman"/>
              </w:rPr>
              <w:t>e.CR_COUNT</w:t>
            </w:r>
            <w:proofErr w:type="spellEnd"/>
          </w:p>
          <w:p w14:paraId="15EC8B3F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FROM T_PATIENT_IMAGING_STUDY a</w:t>
            </w:r>
          </w:p>
          <w:p w14:paraId="2EA6A3D0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FULL OUTER JOIN (SELECT BODYSITE_DESCRIPTION, COUNT(*) AS CT_COUNT</w:t>
            </w:r>
          </w:p>
          <w:p w14:paraId="49E737AE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T_PATIENT_IMAGING_STUDY</w:t>
            </w:r>
          </w:p>
          <w:p w14:paraId="464FF53D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MODALITY_CODE = 'CT'</w:t>
            </w:r>
          </w:p>
          <w:p w14:paraId="047FF5A3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BODYSITE_DESCRIPTION) b ON 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</w:p>
          <w:p w14:paraId="3BFF24D7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FULL OUTER JOIN (SELECT BODYSITE_DESCRIPTION, COUNT(*) AS DX_COUNT</w:t>
            </w:r>
          </w:p>
          <w:p w14:paraId="46350F8A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T_PATIENT_IMAGING_STUDY</w:t>
            </w:r>
          </w:p>
          <w:p w14:paraId="7CA20D40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MODALITY_CODE = 'DX'</w:t>
            </w:r>
          </w:p>
          <w:p w14:paraId="6FE35492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BODYSITE_DESCRIPTION) c ON 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c.BODYSITE_DESCRIPTION</w:t>
            </w:r>
            <w:proofErr w:type="spellEnd"/>
          </w:p>
          <w:p w14:paraId="7F305CD9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FULL OUTER JOIN (SELECT BODYSITE_DESCRIPTION, COUNT(*) AS US_COUNT</w:t>
            </w:r>
          </w:p>
          <w:p w14:paraId="7D66DBC0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T_PATIENT_IMAGING_STUDY</w:t>
            </w:r>
          </w:p>
          <w:p w14:paraId="6E095CBE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MODALITY_CODE = 'US'</w:t>
            </w:r>
          </w:p>
          <w:p w14:paraId="7837D8EF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BODYSITE_DESCRIPTION) d ON 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d.BODYSITE_DESCRIPTION</w:t>
            </w:r>
            <w:proofErr w:type="spellEnd"/>
          </w:p>
          <w:p w14:paraId="118A4908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FULL OUTER JOIN (SELECT BODYSITE_DESCRIPTION, COUNT(*) AS CR_COUNT</w:t>
            </w:r>
          </w:p>
          <w:p w14:paraId="0120634B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T_PATIENT_IMAGING_STUDY</w:t>
            </w:r>
          </w:p>
          <w:p w14:paraId="528DEE3D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MODALITY_CODE = 'CR'</w:t>
            </w:r>
          </w:p>
          <w:p w14:paraId="5C863B1C" w14:textId="29F98AA1" w:rsidR="00A45C62" w:rsidRPr="007708A9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BODYSITE_DESCRIPTION) e ON 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e.BODYSITE_DESCRIPTION</w:t>
            </w:r>
            <w:proofErr w:type="spellEnd"/>
            <w:r w:rsidRPr="007E7C70">
              <w:rPr>
                <w:rFonts w:ascii="Times New Roman" w:hAnsi="Times New Roman"/>
              </w:rPr>
              <w:t>;</w:t>
            </w:r>
          </w:p>
        </w:tc>
      </w:tr>
      <w:tr w:rsidR="004671F8" w:rsidRPr="007708A9" w14:paraId="08175FFD" w14:textId="77777777" w:rsidTr="006554EA">
        <w:tc>
          <w:tcPr>
            <w:tcW w:w="1728" w:type="dxa"/>
            <w:shd w:val="clear" w:color="auto" w:fill="auto"/>
          </w:tcPr>
          <w:p w14:paraId="3EEDF1C0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49602279" w14:textId="2FDE360F" w:rsidR="004671F8" w:rsidRPr="007708A9" w:rsidRDefault="007E7C70" w:rsidP="004671F8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  <w:noProof/>
              </w:rPr>
              <w:drawing>
                <wp:inline distT="0" distB="0" distL="0" distR="0" wp14:anchorId="7ACC993D" wp14:editId="71B8E8D9">
                  <wp:extent cx="4495799" cy="1835160"/>
                  <wp:effectExtent l="0" t="0" r="63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7189" cy="1839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4157E429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A3332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65F24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SELECT UNIQUE(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), </w:t>
            </w:r>
            <w:proofErr w:type="spellStart"/>
            <w:r w:rsidRPr="007E7C70">
              <w:rPr>
                <w:rFonts w:ascii="Times New Roman" w:hAnsi="Times New Roman"/>
              </w:rPr>
              <w:t>b.CT_COUNT</w:t>
            </w:r>
            <w:proofErr w:type="spellEnd"/>
            <w:r w:rsidRPr="007E7C70">
              <w:rPr>
                <w:rFonts w:ascii="Times New Roman" w:hAnsi="Times New Roman"/>
              </w:rPr>
              <w:t xml:space="preserve">, </w:t>
            </w:r>
            <w:proofErr w:type="spellStart"/>
            <w:r w:rsidRPr="007E7C70">
              <w:rPr>
                <w:rFonts w:ascii="Times New Roman" w:hAnsi="Times New Roman"/>
              </w:rPr>
              <w:t>c.DX_COUNT</w:t>
            </w:r>
            <w:proofErr w:type="spellEnd"/>
            <w:r w:rsidRPr="007E7C70">
              <w:rPr>
                <w:rFonts w:ascii="Times New Roman" w:hAnsi="Times New Roman"/>
              </w:rPr>
              <w:t xml:space="preserve">, </w:t>
            </w:r>
            <w:proofErr w:type="spellStart"/>
            <w:r w:rsidRPr="007E7C70">
              <w:rPr>
                <w:rFonts w:ascii="Times New Roman" w:hAnsi="Times New Roman"/>
              </w:rPr>
              <w:t>d.US_COUNT</w:t>
            </w:r>
            <w:proofErr w:type="spellEnd"/>
            <w:r w:rsidRPr="007E7C70">
              <w:rPr>
                <w:rFonts w:ascii="Times New Roman" w:hAnsi="Times New Roman"/>
              </w:rPr>
              <w:t xml:space="preserve">, </w:t>
            </w:r>
            <w:proofErr w:type="spellStart"/>
            <w:r w:rsidRPr="007E7C70">
              <w:rPr>
                <w:rFonts w:ascii="Times New Roman" w:hAnsi="Times New Roman"/>
              </w:rPr>
              <w:t>e.CR_COUNT</w:t>
            </w:r>
            <w:proofErr w:type="spellEnd"/>
          </w:p>
          <w:p w14:paraId="5FECB9D3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FROM Z_BODYSITE a</w:t>
            </w:r>
          </w:p>
          <w:p w14:paraId="17A1B403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FULL OUTER JOIN (SELECT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  <w:r w:rsidRPr="007E7C70">
              <w:rPr>
                <w:rFonts w:ascii="Times New Roman" w:hAnsi="Times New Roman"/>
              </w:rPr>
              <w:t>, COUNT(*) AS CT_COUNT</w:t>
            </w:r>
          </w:p>
          <w:p w14:paraId="3183A132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Z_PATIENT_IMAGING_STUDY a</w:t>
            </w:r>
          </w:p>
          <w:p w14:paraId="21CBC74B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lastRenderedPageBreak/>
              <w:t xml:space="preserve">    JOIN Z_BODYSITE b ON </w:t>
            </w:r>
            <w:proofErr w:type="spellStart"/>
            <w:r w:rsidRPr="007E7C70">
              <w:rPr>
                <w:rFonts w:ascii="Times New Roman" w:hAnsi="Times New Roman"/>
              </w:rPr>
              <w:t>a.BODYSITE_CODE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b.BODYSITE_CODE</w:t>
            </w:r>
            <w:proofErr w:type="spellEnd"/>
          </w:p>
          <w:p w14:paraId="21A950B4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7E7C70">
              <w:rPr>
                <w:rFonts w:ascii="Times New Roman" w:hAnsi="Times New Roman"/>
              </w:rPr>
              <w:t>a.MODALITY_CODE</w:t>
            </w:r>
            <w:proofErr w:type="spellEnd"/>
            <w:r w:rsidRPr="007E7C70">
              <w:rPr>
                <w:rFonts w:ascii="Times New Roman" w:hAnsi="Times New Roman"/>
              </w:rPr>
              <w:t xml:space="preserve"> = 'CT'</w:t>
            </w:r>
          </w:p>
          <w:p w14:paraId="7789D5AA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) b ON 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</w:p>
          <w:p w14:paraId="7DD6D783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FULL OUTER JOIN (SELECT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  <w:r w:rsidRPr="007E7C70">
              <w:rPr>
                <w:rFonts w:ascii="Times New Roman" w:hAnsi="Times New Roman"/>
              </w:rPr>
              <w:t>, COUNT(*) AS DX_COUNT</w:t>
            </w:r>
          </w:p>
          <w:p w14:paraId="3616A710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Z_PATIENT_IMAGING_STUDY a</w:t>
            </w:r>
          </w:p>
          <w:p w14:paraId="1E13EF00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JOIN Z_BODYSITE b ON </w:t>
            </w:r>
            <w:proofErr w:type="spellStart"/>
            <w:r w:rsidRPr="007E7C70">
              <w:rPr>
                <w:rFonts w:ascii="Times New Roman" w:hAnsi="Times New Roman"/>
              </w:rPr>
              <w:t>a.BODYSITE_CODE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b.BODYSITE_CODE</w:t>
            </w:r>
            <w:proofErr w:type="spellEnd"/>
          </w:p>
          <w:p w14:paraId="7DC492D6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7E7C70">
              <w:rPr>
                <w:rFonts w:ascii="Times New Roman" w:hAnsi="Times New Roman"/>
              </w:rPr>
              <w:t>a.MODALITY_CODE</w:t>
            </w:r>
            <w:proofErr w:type="spellEnd"/>
            <w:r w:rsidRPr="007E7C70">
              <w:rPr>
                <w:rFonts w:ascii="Times New Roman" w:hAnsi="Times New Roman"/>
              </w:rPr>
              <w:t xml:space="preserve"> = 'DX'</w:t>
            </w:r>
          </w:p>
          <w:p w14:paraId="794212A6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) c ON 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c.BODYSITE_DESCRIPTION</w:t>
            </w:r>
            <w:proofErr w:type="spellEnd"/>
          </w:p>
          <w:p w14:paraId="76D274B2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FULL OUTER JOIN (SELECT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  <w:r w:rsidRPr="007E7C70">
              <w:rPr>
                <w:rFonts w:ascii="Times New Roman" w:hAnsi="Times New Roman"/>
              </w:rPr>
              <w:t>, COUNT(*) AS US_COUNT</w:t>
            </w:r>
          </w:p>
          <w:p w14:paraId="02D3BD64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Z_PATIENT_IMAGING_STUDY a</w:t>
            </w:r>
          </w:p>
          <w:p w14:paraId="10154806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JOIN Z_BODYSITE b ON </w:t>
            </w:r>
            <w:proofErr w:type="spellStart"/>
            <w:r w:rsidRPr="007E7C70">
              <w:rPr>
                <w:rFonts w:ascii="Times New Roman" w:hAnsi="Times New Roman"/>
              </w:rPr>
              <w:t>a.BODYSITE_CODE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b.BODYSITE_CODE</w:t>
            </w:r>
            <w:proofErr w:type="spellEnd"/>
          </w:p>
          <w:p w14:paraId="1B78C57B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7E7C70">
              <w:rPr>
                <w:rFonts w:ascii="Times New Roman" w:hAnsi="Times New Roman"/>
              </w:rPr>
              <w:t>a.MODALITY_CODE</w:t>
            </w:r>
            <w:proofErr w:type="spellEnd"/>
            <w:r w:rsidRPr="007E7C70">
              <w:rPr>
                <w:rFonts w:ascii="Times New Roman" w:hAnsi="Times New Roman"/>
              </w:rPr>
              <w:t xml:space="preserve"> = 'US'</w:t>
            </w:r>
          </w:p>
          <w:p w14:paraId="033CCC1D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) d ON 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d.BODYSITE_DESCRIPTION</w:t>
            </w:r>
            <w:proofErr w:type="spellEnd"/>
          </w:p>
          <w:p w14:paraId="4E6F3280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FULL OUTER JOIN (SELECT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  <w:r w:rsidRPr="007E7C70">
              <w:rPr>
                <w:rFonts w:ascii="Times New Roman" w:hAnsi="Times New Roman"/>
              </w:rPr>
              <w:t>, COUNT(*) AS CR_COUNT</w:t>
            </w:r>
          </w:p>
          <w:p w14:paraId="1AF13AA9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Z_PATIENT_IMAGING_STUDY a</w:t>
            </w:r>
          </w:p>
          <w:p w14:paraId="33642DED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JOIN Z_BODYSITE b ON </w:t>
            </w:r>
            <w:proofErr w:type="spellStart"/>
            <w:r w:rsidRPr="007E7C70">
              <w:rPr>
                <w:rFonts w:ascii="Times New Roman" w:hAnsi="Times New Roman"/>
              </w:rPr>
              <w:t>a.BODYSITE_CODE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b.BODYSITE_CODE</w:t>
            </w:r>
            <w:proofErr w:type="spellEnd"/>
          </w:p>
          <w:p w14:paraId="2542B058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7E7C70">
              <w:rPr>
                <w:rFonts w:ascii="Times New Roman" w:hAnsi="Times New Roman"/>
              </w:rPr>
              <w:t>a.MODALITY_CODE</w:t>
            </w:r>
            <w:proofErr w:type="spellEnd"/>
            <w:r w:rsidRPr="007E7C70">
              <w:rPr>
                <w:rFonts w:ascii="Times New Roman" w:hAnsi="Times New Roman"/>
              </w:rPr>
              <w:t xml:space="preserve"> = 'CR'</w:t>
            </w:r>
          </w:p>
          <w:p w14:paraId="7F1AC72C" w14:textId="0A73F23E" w:rsidR="004671F8" w:rsidRPr="007708A9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) e ON 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e.BODYSITE_DESCRIPTION</w:t>
            </w:r>
            <w:proofErr w:type="spellEnd"/>
            <w:r w:rsidRPr="007E7C70">
              <w:rPr>
                <w:rFonts w:ascii="Times New Roman" w:hAnsi="Times New Roman"/>
              </w:rPr>
              <w:t>;</w:t>
            </w:r>
          </w:p>
        </w:tc>
      </w:tr>
      <w:tr w:rsidR="004671F8" w:rsidRPr="007708A9" w14:paraId="71D23E2C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8D86D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3BE25" w14:textId="79764D35" w:rsidR="004671F8" w:rsidRPr="007708A9" w:rsidRDefault="004F4ED4" w:rsidP="004671F8">
            <w:pPr>
              <w:jc w:val="both"/>
              <w:rPr>
                <w:rFonts w:ascii="Times New Roman" w:hAnsi="Times New Roman"/>
              </w:rPr>
            </w:pPr>
            <w:r w:rsidRPr="004F4ED4">
              <w:rPr>
                <w:rFonts w:ascii="Times New Roman" w:hAnsi="Times New Roman"/>
                <w:noProof/>
              </w:rPr>
              <w:drawing>
                <wp:inline distT="0" distB="0" distL="0" distR="0" wp14:anchorId="4A7CF578" wp14:editId="2D7D1C57">
                  <wp:extent cx="4591051" cy="1569888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749" cy="1576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C62" w:rsidRPr="007708A9" w14:paraId="7DFCF9F0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808AF" w14:textId="77777777" w:rsidR="00A45C62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42B06" w14:textId="77777777" w:rsidR="00A45C62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2E61EE3A" w14:textId="04B9CCE7" w:rsidR="007E7C70" w:rsidRPr="007708A9" w:rsidRDefault="007E7C70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results differ slightly</w:t>
            </w:r>
            <w:r w:rsidR="004F4ED4">
              <w:rPr>
                <w:rFonts w:ascii="Times New Roman" w:hAnsi="Times New Roman"/>
              </w:rPr>
              <w:t>.</w:t>
            </w:r>
          </w:p>
        </w:tc>
      </w:tr>
    </w:tbl>
    <w:p w14:paraId="6D0D6857" w14:textId="0843C6A0" w:rsidR="00A45C62" w:rsidRDefault="00A45C62" w:rsidP="00A45C62">
      <w:pPr>
        <w:widowControl/>
        <w:rPr>
          <w:rFonts w:ascii="Times New Roman" w:hAnsi="Times New Roman"/>
        </w:rPr>
      </w:pPr>
    </w:p>
    <w:p w14:paraId="2B2794C9" w14:textId="2883A063" w:rsidR="007E7C70" w:rsidRDefault="007E7C70" w:rsidP="00A45C62">
      <w:pPr>
        <w:widowControl/>
        <w:rPr>
          <w:rFonts w:ascii="Times New Roman" w:hAnsi="Times New Roman"/>
        </w:rPr>
      </w:pPr>
    </w:p>
    <w:p w14:paraId="5CACC6BC" w14:textId="6B511327" w:rsidR="007E7C70" w:rsidRDefault="007E7C70" w:rsidP="00A45C62">
      <w:pPr>
        <w:widowControl/>
        <w:rPr>
          <w:rFonts w:ascii="Times New Roman" w:hAnsi="Times New Roman"/>
        </w:rPr>
      </w:pPr>
    </w:p>
    <w:p w14:paraId="2058BED9" w14:textId="079E5218" w:rsidR="007E7C70" w:rsidRDefault="007E7C70" w:rsidP="00A45C62">
      <w:pPr>
        <w:widowControl/>
        <w:rPr>
          <w:rFonts w:ascii="Times New Roman" w:hAnsi="Times New Roman"/>
        </w:rPr>
      </w:pPr>
    </w:p>
    <w:p w14:paraId="5FC00C3A" w14:textId="65A1FF09" w:rsidR="007E7C70" w:rsidRDefault="007E7C70" w:rsidP="00A45C62">
      <w:pPr>
        <w:widowControl/>
        <w:rPr>
          <w:rFonts w:ascii="Times New Roman" w:hAnsi="Times New Roman"/>
        </w:rPr>
      </w:pPr>
    </w:p>
    <w:p w14:paraId="12C1E0AD" w14:textId="32D50F9C" w:rsidR="007E7C70" w:rsidRDefault="007E7C70" w:rsidP="00A45C62">
      <w:pPr>
        <w:widowControl/>
        <w:rPr>
          <w:rFonts w:ascii="Times New Roman" w:hAnsi="Times New Roman"/>
        </w:rPr>
      </w:pPr>
    </w:p>
    <w:p w14:paraId="32C4A771" w14:textId="3D5876BD" w:rsidR="007E7C70" w:rsidRDefault="007E7C70" w:rsidP="00A45C62">
      <w:pPr>
        <w:widowControl/>
        <w:rPr>
          <w:rFonts w:ascii="Times New Roman" w:hAnsi="Times New Roman"/>
        </w:rPr>
      </w:pPr>
    </w:p>
    <w:p w14:paraId="05CFFE97" w14:textId="66F67123" w:rsidR="007E7C70" w:rsidRDefault="007E7C70" w:rsidP="00A45C62">
      <w:pPr>
        <w:widowControl/>
        <w:rPr>
          <w:rFonts w:ascii="Times New Roman" w:hAnsi="Times New Roman"/>
        </w:rPr>
      </w:pPr>
    </w:p>
    <w:p w14:paraId="175F46E6" w14:textId="3D2FB0B5" w:rsidR="004F4ED4" w:rsidRDefault="004F4ED4" w:rsidP="00A45C62">
      <w:pPr>
        <w:widowControl/>
        <w:rPr>
          <w:rFonts w:ascii="Times New Roman" w:hAnsi="Times New Roman"/>
        </w:rPr>
      </w:pPr>
    </w:p>
    <w:p w14:paraId="699AF0B5" w14:textId="77777777" w:rsidR="004F4ED4" w:rsidRDefault="004F4ED4" w:rsidP="00A45C62">
      <w:pPr>
        <w:widowControl/>
        <w:rPr>
          <w:rFonts w:ascii="Times New Roman" w:hAnsi="Times New Roman"/>
        </w:rPr>
      </w:pPr>
    </w:p>
    <w:p w14:paraId="05809D88" w14:textId="77777777" w:rsidR="007E7C70" w:rsidRDefault="007E7C70" w:rsidP="00A45C62">
      <w:pPr>
        <w:widowControl/>
        <w:rPr>
          <w:rFonts w:ascii="Times New Roman" w:hAnsi="Times New Roman"/>
        </w:rPr>
      </w:pPr>
    </w:p>
    <w:p w14:paraId="3668D10F" w14:textId="77777777" w:rsidR="00A45C62" w:rsidRDefault="00A45C62" w:rsidP="00A45C62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0037DA" w:rsidRPr="007708A9" w14:paraId="390B5482" w14:textId="77777777" w:rsidTr="006554EA">
        <w:tc>
          <w:tcPr>
            <w:tcW w:w="1728" w:type="dxa"/>
            <w:shd w:val="clear" w:color="auto" w:fill="auto"/>
          </w:tcPr>
          <w:p w14:paraId="6E29053D" w14:textId="77777777" w:rsidR="000037DA" w:rsidRPr="007708A9" w:rsidRDefault="000037DA" w:rsidP="000037DA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5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36BAD85E" w14:textId="4D2FAE3D" w:rsidR="000037DA" w:rsidRPr="005B5B98" w:rsidRDefault="000037DA" w:rsidP="000037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the average age (in years) of patients per imaging studies (each modality in one different column) for each 10-year period (in rows).</w:t>
            </w:r>
          </w:p>
        </w:tc>
      </w:tr>
      <w:tr w:rsidR="000037DA" w:rsidRPr="007708A9" w14:paraId="14A976D4" w14:textId="77777777" w:rsidTr="006554EA">
        <w:tc>
          <w:tcPr>
            <w:tcW w:w="1728" w:type="dxa"/>
            <w:shd w:val="clear" w:color="auto" w:fill="auto"/>
          </w:tcPr>
          <w:p w14:paraId="02B5C836" w14:textId="77777777" w:rsidR="000037DA" w:rsidRPr="007708A9" w:rsidRDefault="000037DA" w:rsidP="000037D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68EC6332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a.CT_COUNT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b.DX_COUNT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c.US_COUNT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d.CR_COUNT</w:t>
            </w:r>
            <w:proofErr w:type="spellEnd"/>
          </w:p>
          <w:p w14:paraId="4FA6621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FROM (SELECT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3D0EAA0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769ECBC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44FC725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23BABCA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4DE559F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72B8609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265F871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39CE09D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305D704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0BAA0DF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CT_COUNT</w:t>
            </w:r>
          </w:p>
          <w:p w14:paraId="15E6AE5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T_PATIENT_IMAGING_STUDY a</w:t>
            </w:r>
          </w:p>
          <w:p w14:paraId="4DBA67B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a.MODALITY_CODE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'CT'</w:t>
            </w:r>
          </w:p>
          <w:p w14:paraId="0329AED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71258CB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4894A9D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0A45829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27AFA5A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18721C5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6CB5B29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1191DA5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237158E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4E6D4D7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5241D87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a</w:t>
            </w:r>
          </w:p>
          <w:p w14:paraId="431A78A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JOIN (SELECT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6994025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6E2BF6F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27AD3BC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3BDA9B4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</w:t>
            </w:r>
            <w:r w:rsidRPr="008D22A8">
              <w:rPr>
                <w:rFonts w:ascii="Times New Roman" w:hAnsi="Times New Roman"/>
                <w:sz w:val="18"/>
                <w:szCs w:val="18"/>
              </w:rPr>
              <w:lastRenderedPageBreak/>
              <w:t>DEC-69' THEN '1960s'</w:t>
            </w:r>
          </w:p>
          <w:p w14:paraId="4C84D5A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1F054B1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291ED95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1F84E7F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48C32D1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02A5C71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DX_COUNT</w:t>
            </w:r>
          </w:p>
          <w:p w14:paraId="2CD28662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T_PATIENT_IMAGING_STUDY a</w:t>
            </w:r>
          </w:p>
          <w:p w14:paraId="237A21B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a.MODALITY_CODE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'DX'</w:t>
            </w:r>
          </w:p>
          <w:p w14:paraId="1F6C383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15B6059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0301BA7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745A3E3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4510C00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2EA3E8C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61259CB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7AF904F2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3E3F9F2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29C9F3C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439A449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b ON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b.TIME_PERIOD</w:t>
            </w:r>
            <w:proofErr w:type="spellEnd"/>
          </w:p>
          <w:p w14:paraId="1045C47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JOIN (SELECT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5F8E2BB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6C3017A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0C08F58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4EC11AE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61330E3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7EB4B06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74DFBB7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462723C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6694BD5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7330C55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US_COUNT</w:t>
            </w:r>
          </w:p>
          <w:p w14:paraId="310E80E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T_PATIENT_IMAGING_STUDY a</w:t>
            </w:r>
          </w:p>
          <w:p w14:paraId="1474EF7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a.MODALITY_CODE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'US'</w:t>
            </w:r>
          </w:p>
          <w:p w14:paraId="6513B39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    GROUP BY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3FDDC8B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3A6A60B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1E0DEBF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1722D44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2E3758D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1C57821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6426E50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432E1A1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5AAC7DB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265F8B4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c ON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c.TIME_PERIOD</w:t>
            </w:r>
            <w:proofErr w:type="spellEnd"/>
          </w:p>
          <w:p w14:paraId="3A6F0CA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JOIN (SELECT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5145C8D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7D3706A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4307C62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1C49C61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55407CB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25FCC8E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6DB412A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303C1DC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0D4F536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373F76C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CR_COUNT</w:t>
            </w:r>
          </w:p>
          <w:p w14:paraId="18BC7A6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T_PATIENT_IMAGING_STUDY a</w:t>
            </w:r>
          </w:p>
          <w:p w14:paraId="11B0672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a.MODALITY_CODE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'CR'</w:t>
            </w:r>
          </w:p>
          <w:p w14:paraId="37733E8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5B32B3A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432416F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5A91EC2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2B1C8522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002C265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38C7D24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64DA3B7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232743E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3463E2C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12CE6FF3" w14:textId="7700F164" w:rsidR="000037DA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d ON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d.TIME_PERIOD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>;</w:t>
            </w:r>
          </w:p>
        </w:tc>
      </w:tr>
      <w:tr w:rsidR="004671F8" w:rsidRPr="007708A9" w14:paraId="623C943A" w14:textId="77777777" w:rsidTr="006554EA">
        <w:tc>
          <w:tcPr>
            <w:tcW w:w="1728" w:type="dxa"/>
            <w:shd w:val="clear" w:color="auto" w:fill="auto"/>
          </w:tcPr>
          <w:p w14:paraId="44405A50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73D58AD9" w14:textId="535949AE" w:rsidR="004671F8" w:rsidRPr="007708A9" w:rsidRDefault="008D22A8" w:rsidP="004671F8">
            <w:pPr>
              <w:jc w:val="both"/>
              <w:rPr>
                <w:rFonts w:ascii="Times New Roman" w:hAnsi="Times New Roman"/>
              </w:rPr>
            </w:pPr>
            <w:r w:rsidRPr="008D22A8">
              <w:rPr>
                <w:rFonts w:ascii="Times New Roman" w:hAnsi="Times New Roman"/>
                <w:noProof/>
              </w:rPr>
              <w:drawing>
                <wp:inline distT="0" distB="0" distL="0" distR="0" wp14:anchorId="236C7E7D" wp14:editId="143D58EE">
                  <wp:extent cx="4115374" cy="1390844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4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0073E3E3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F5667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3E2B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a.CT_COUNT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b.DX_COUNT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c.US_COUNT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d.CR_COUNT</w:t>
            </w:r>
            <w:proofErr w:type="spellEnd"/>
          </w:p>
          <w:p w14:paraId="63DE931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FROM (SELECT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6CBD2A0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300123A2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36C0CB6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1D48082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6F6EBDC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067358C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1222A4B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5614C33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7591CF32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75C6B68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CT_COUNT</w:t>
            </w:r>
          </w:p>
          <w:p w14:paraId="63558BE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Z_PATIENT_IMAGING_STUDY a</w:t>
            </w:r>
          </w:p>
          <w:p w14:paraId="63E4C03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a.MODALITY_CODE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'CT'</w:t>
            </w:r>
          </w:p>
          <w:p w14:paraId="59AEA04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1B4864C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434F89C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5D655C7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14989AB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3D7450B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324A894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7082279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4C36874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</w:t>
            </w:r>
            <w:r w:rsidRPr="008D22A8">
              <w:rPr>
                <w:rFonts w:ascii="Times New Roman" w:hAnsi="Times New Roman"/>
                <w:sz w:val="18"/>
                <w:szCs w:val="18"/>
              </w:rPr>
              <w:lastRenderedPageBreak/>
              <w:t>DEC-09' THEN '2000s'</w:t>
            </w:r>
          </w:p>
          <w:p w14:paraId="62F18A1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674B442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a</w:t>
            </w:r>
          </w:p>
          <w:p w14:paraId="4D82AE6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JOIN (SELECT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2968EF7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39B7B0D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57076D8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530112C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6B3A547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37C7B3A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0343AD5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565E9C4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069D50C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5C314AC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DX_COUNT</w:t>
            </w:r>
          </w:p>
          <w:p w14:paraId="6A0F3FC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Z_PATIENT_IMAGING_STUDY a</w:t>
            </w:r>
          </w:p>
          <w:p w14:paraId="660EED6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a.MODALITY_CODE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'DX'</w:t>
            </w:r>
          </w:p>
          <w:p w14:paraId="65B5FA5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1151630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7A50B65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05702DA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3B9437D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402FC4B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039B945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029706A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76E80DB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3F62EA6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50C7D99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b ON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b.TIME_PERIOD</w:t>
            </w:r>
            <w:proofErr w:type="spellEnd"/>
          </w:p>
          <w:p w14:paraId="1DF47EE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JOIN (SELECT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47B645F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36A6852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2D4EBEA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40F5AB5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2BBB272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45DA21B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5C4C50C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76C4DB2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7919669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5E8100C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US_COUNT</w:t>
            </w:r>
          </w:p>
          <w:p w14:paraId="1607910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Z_PATIENT_IMAGING_STUDY a</w:t>
            </w:r>
          </w:p>
          <w:p w14:paraId="3B52D4D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a.MODALITY_CODE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'US'</w:t>
            </w:r>
          </w:p>
          <w:p w14:paraId="73BC112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10EABED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18A8F90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25666C1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654D936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6C1DE46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51D171B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6B04F31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37EDAEB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3455614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4A829C3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c ON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c.TIME_PERIOD</w:t>
            </w:r>
            <w:proofErr w:type="spellEnd"/>
          </w:p>
          <w:p w14:paraId="0FB0C52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JOIN (SELECT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0B8724D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5A9DC34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7159F70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2365A44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0D5BF33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1B8E3A0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3A550F7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6C3EF17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45C1522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2479240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CR_COUNT</w:t>
            </w:r>
          </w:p>
          <w:p w14:paraId="5668823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Z_PATIENT_IMAGING_STUDY a</w:t>
            </w:r>
          </w:p>
          <w:p w14:paraId="0258C8C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a.MODALITY_CODE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'CR'</w:t>
            </w:r>
          </w:p>
          <w:p w14:paraId="231C699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lastRenderedPageBreak/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140BAF2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1F4A7DB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07C5076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2CB9F04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7443C94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678DA1C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3F851CC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70AEAA7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77CE170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6C728562" w14:textId="38556CBC" w:rsidR="004671F8" w:rsidRPr="007708A9" w:rsidRDefault="008D22A8" w:rsidP="008D22A8">
            <w:pPr>
              <w:jc w:val="both"/>
              <w:rPr>
                <w:rFonts w:ascii="Times New Roman" w:hAnsi="Times New Roman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d ON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d.TIME_PERIOD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>;</w:t>
            </w:r>
          </w:p>
        </w:tc>
      </w:tr>
      <w:tr w:rsidR="004671F8" w:rsidRPr="007708A9" w14:paraId="4011B6C9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A2280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A7AB1" w14:textId="6BDACD04" w:rsidR="004671F8" w:rsidRPr="007708A9" w:rsidRDefault="008D22A8" w:rsidP="004671F8">
            <w:pPr>
              <w:jc w:val="both"/>
              <w:rPr>
                <w:rFonts w:ascii="Times New Roman" w:hAnsi="Times New Roman"/>
              </w:rPr>
            </w:pPr>
            <w:r w:rsidRPr="008D22A8">
              <w:rPr>
                <w:rFonts w:ascii="Times New Roman" w:hAnsi="Times New Roman"/>
                <w:noProof/>
              </w:rPr>
              <w:drawing>
                <wp:inline distT="0" distB="0" distL="0" distR="0" wp14:anchorId="43F7F762" wp14:editId="1ADA37DB">
                  <wp:extent cx="4105848" cy="1428949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37DA" w:rsidRPr="007708A9" w14:paraId="39D942E1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E18BC" w14:textId="77777777" w:rsidR="000037DA" w:rsidRDefault="000037DA" w:rsidP="000037D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538F6" w14:textId="77777777" w:rsidR="000037DA" w:rsidRDefault="000037DA" w:rsidP="000037D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0627A45D" w14:textId="389D1D44" w:rsidR="008D22A8" w:rsidRPr="007708A9" w:rsidRDefault="008D22A8" w:rsidP="000037D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identical. </w:t>
            </w:r>
          </w:p>
        </w:tc>
      </w:tr>
    </w:tbl>
    <w:p w14:paraId="72278E6D" w14:textId="6E682C94" w:rsidR="00A45C62" w:rsidRDefault="00A45C62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2D831584" w14:textId="18DD2439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76C36C2E" w14:textId="421A19DF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7E5F4EE8" w14:textId="296324C0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5B85A700" w14:textId="31648F41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79D88BCC" w14:textId="0378137D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309057FC" w14:textId="2C8C3384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19A1280C" w14:textId="568A06B6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0830505C" w14:textId="40877D8A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28E7DFBD" w14:textId="627F2FDF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445C7286" w14:textId="29A269D4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56C2BA1D" w14:textId="076ACB0C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26FC3D0A" w14:textId="35BE6C85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6555F385" w14:textId="2D6C20EA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2837848E" w14:textId="74E5035D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10BF0771" w14:textId="0B8D28E2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41662DBC" w14:textId="07F551A7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694A2AAA" w14:textId="5D53A209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6C7C0AC9" w14:textId="6DB6A0DA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1245B153" w14:textId="16B086CF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0D307BE2" w14:textId="180D47EC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508CF2C3" w14:textId="77777777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FD1380" w:rsidRPr="005B5B98" w14:paraId="00EF241D" w14:textId="77777777" w:rsidTr="006554EA">
        <w:tc>
          <w:tcPr>
            <w:tcW w:w="1728" w:type="dxa"/>
            <w:shd w:val="clear" w:color="auto" w:fill="auto"/>
          </w:tcPr>
          <w:p w14:paraId="73877B8C" w14:textId="5012D9FA" w:rsidR="00FD1380" w:rsidRPr="007708A9" w:rsidRDefault="00FD1380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Challenge 2</w:t>
            </w:r>
          </w:p>
        </w:tc>
        <w:tc>
          <w:tcPr>
            <w:tcW w:w="7848" w:type="dxa"/>
            <w:shd w:val="clear" w:color="auto" w:fill="auto"/>
          </w:tcPr>
          <w:p w14:paraId="2F9BA3FE" w14:textId="73B9370A" w:rsidR="00FD1380" w:rsidRPr="005B5B98" w:rsidRDefault="00960DE1" w:rsidP="00655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the number of patients that have taken each immunization (rows) per imaging studies (each modality in one different column) – duplicate counts can happen in this report.</w:t>
            </w:r>
          </w:p>
        </w:tc>
      </w:tr>
      <w:tr w:rsidR="00FD1380" w:rsidRPr="007708A9" w14:paraId="578B1CE4" w14:textId="77777777" w:rsidTr="006554EA">
        <w:tc>
          <w:tcPr>
            <w:tcW w:w="1728" w:type="dxa"/>
            <w:shd w:val="clear" w:color="auto" w:fill="auto"/>
          </w:tcPr>
          <w:p w14:paraId="71492208" w14:textId="77777777" w:rsidR="00FD1380" w:rsidRPr="007708A9" w:rsidRDefault="00FD1380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4B7E2324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>SELECT UNIQUE(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),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b.CT_COUNT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c.DX_COUNT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d.US_COUNT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e.CR_COUNT</w:t>
            </w:r>
            <w:proofErr w:type="spellEnd"/>
          </w:p>
          <w:p w14:paraId="411707C0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>FROM T_PATIENT_IMMUNIZATION a</w:t>
            </w:r>
          </w:p>
          <w:p w14:paraId="2B912B44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FULL OUTER JOIN (SELECT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, COUNT(*) AS CT_COUNT</w:t>
            </w:r>
          </w:p>
          <w:p w14:paraId="7B35935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T_PATIENT_IMMUNIZATION a</w:t>
            </w:r>
          </w:p>
          <w:p w14:paraId="51633173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T_PATIENT_IMAGING_STUDY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a.PATIENT_ID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b.PATIENT_ID</w:t>
            </w:r>
            <w:proofErr w:type="spellEnd"/>
          </w:p>
          <w:p w14:paraId="656CDA86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b.MODALITY_CODE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'CT'</w:t>
            </w:r>
          </w:p>
          <w:p w14:paraId="1C08270A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</w:p>
          <w:p w14:paraId="7FCE74B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FULL OUTER JOIN (SELECT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, COUNT(*) AS DX_COUNT</w:t>
            </w:r>
          </w:p>
          <w:p w14:paraId="2E6142CA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T_PATIENT_IMMUNIZATION a</w:t>
            </w:r>
          </w:p>
          <w:p w14:paraId="644C07D6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T_PATIENT_IMAGING_STUDY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a.PATIENT_ID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b.PATIENT_ID</w:t>
            </w:r>
            <w:proofErr w:type="spellEnd"/>
          </w:p>
          <w:p w14:paraId="53D58F62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b.MODALITY_CODE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'DX'</w:t>
            </w:r>
          </w:p>
          <w:p w14:paraId="42EA78FE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 c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c.IMMUNIZATION_DESCRIPTION</w:t>
            </w:r>
            <w:proofErr w:type="spellEnd"/>
          </w:p>
          <w:p w14:paraId="383092A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FULL OUTER JOIN (SELECT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, COUNT(*) AS US_COUNT</w:t>
            </w:r>
          </w:p>
          <w:p w14:paraId="3A77A7A0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T_PATIENT_IMMUNIZATION a</w:t>
            </w:r>
          </w:p>
          <w:p w14:paraId="1B66887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T_PATIENT_IMAGING_STUDY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a.PATIENT_ID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b.PATIENT_ID</w:t>
            </w:r>
            <w:proofErr w:type="spellEnd"/>
          </w:p>
          <w:p w14:paraId="478EAAFA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b.MODALITY_CODE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'US'</w:t>
            </w:r>
          </w:p>
          <w:p w14:paraId="47421FE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 d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d.IMMUNIZATION_DESCRIPTION</w:t>
            </w:r>
            <w:proofErr w:type="spellEnd"/>
          </w:p>
          <w:p w14:paraId="4ECF782D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FULL OUTER JOIN (SELECT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, COUNT(*) AS CR_COUNT</w:t>
            </w:r>
          </w:p>
          <w:p w14:paraId="08422F37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T_PATIENT_IMMUNIZATION a</w:t>
            </w:r>
          </w:p>
          <w:p w14:paraId="6E1A14CA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T_PATIENT_IMAGING_STUDY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a.PATIENT_ID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b.PATIENT_ID</w:t>
            </w:r>
            <w:proofErr w:type="spellEnd"/>
          </w:p>
          <w:p w14:paraId="799C71FB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b.MODALITY_CODE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'CR'</w:t>
            </w:r>
          </w:p>
          <w:p w14:paraId="1DAB8146" w14:textId="01CD99E8" w:rsidR="00FD1380" w:rsidRPr="007708A9" w:rsidRDefault="006A3638" w:rsidP="006A3638">
            <w:pPr>
              <w:jc w:val="both"/>
              <w:rPr>
                <w:rFonts w:ascii="Times New Roman" w:hAnsi="Times New Roman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 e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e.IMMUNIZATION_DESCRIPTION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;</w:t>
            </w:r>
          </w:p>
        </w:tc>
      </w:tr>
      <w:tr w:rsidR="004671F8" w:rsidRPr="007708A9" w14:paraId="189869B0" w14:textId="77777777" w:rsidTr="006554EA">
        <w:tc>
          <w:tcPr>
            <w:tcW w:w="1728" w:type="dxa"/>
            <w:shd w:val="clear" w:color="auto" w:fill="auto"/>
          </w:tcPr>
          <w:p w14:paraId="0EE03517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4A617A2A" w14:textId="474E6391" w:rsidR="004671F8" w:rsidRPr="007708A9" w:rsidRDefault="006A3638" w:rsidP="004671F8">
            <w:pPr>
              <w:jc w:val="both"/>
              <w:rPr>
                <w:rFonts w:ascii="Times New Roman" w:hAnsi="Times New Roman"/>
              </w:rPr>
            </w:pPr>
            <w:r w:rsidRPr="006A3638">
              <w:rPr>
                <w:rFonts w:ascii="Times New Roman" w:hAnsi="Times New Roman"/>
                <w:noProof/>
              </w:rPr>
              <w:drawing>
                <wp:inline distT="0" distB="0" distL="0" distR="0" wp14:anchorId="254E9781" wp14:editId="790A7EF0">
                  <wp:extent cx="4333875" cy="2874632"/>
                  <wp:effectExtent l="0" t="0" r="0" b="254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199" cy="288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757202CA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B42E8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3AFC9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>SELECT UNIQUE(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),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b.CT_COUNT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c.DX_COUNT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d.US_COUNT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e.CR_COUNT</w:t>
            </w:r>
            <w:proofErr w:type="spellEnd"/>
          </w:p>
          <w:p w14:paraId="4D8B8B1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>FROM Z_IMMUNIZATION a</w:t>
            </w:r>
          </w:p>
          <w:p w14:paraId="7D6489E2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FULL OUTER JOIN (SELECT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, COUNT(*) CT_COUNT</w:t>
            </w:r>
          </w:p>
          <w:p w14:paraId="150AA5B4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5483B4F1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JOIN Z_IMMUNIZATION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b.IMMUNIZATION_CODE</w:t>
            </w:r>
            <w:proofErr w:type="spellEnd"/>
          </w:p>
          <w:p w14:paraId="5BC1777D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Z_PATIENT_IMAGING_STUDY c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a.PATIENT_ID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c.PATIENT_ID</w:t>
            </w:r>
            <w:proofErr w:type="spellEnd"/>
          </w:p>
          <w:p w14:paraId="2811CC81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c.MODALITY_CODE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'CT'</w:t>
            </w:r>
          </w:p>
          <w:p w14:paraId="4DDF3F63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</w:p>
          <w:p w14:paraId="088FA098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FULL OUTER JOIN (SELECT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, COUNT(*) DX_COUNT</w:t>
            </w:r>
          </w:p>
          <w:p w14:paraId="0910A2B7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5E3F027F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JOIN Z_IMMUNIZATION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b.IMMUNIZATION_CODE</w:t>
            </w:r>
            <w:proofErr w:type="spellEnd"/>
          </w:p>
          <w:p w14:paraId="324FAEEF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Z_PATIENT_IMAGING_STUDY c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a.PATIENT_ID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c.PATIENT_ID</w:t>
            </w:r>
            <w:proofErr w:type="spellEnd"/>
          </w:p>
          <w:p w14:paraId="35F6D6C6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c.MODALITY_CODE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'DX'</w:t>
            </w:r>
          </w:p>
          <w:p w14:paraId="599A3C80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 c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c.IMMUNIZATION_DESCRIPTION</w:t>
            </w:r>
            <w:proofErr w:type="spellEnd"/>
          </w:p>
          <w:p w14:paraId="0D0FDAC9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FULL OUTER JOIN (SELECT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, COUNT(*) US_COUNT</w:t>
            </w:r>
          </w:p>
          <w:p w14:paraId="34491428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729712C7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JOIN Z_IMMUNIZATION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b.IMMUNIZATION_CODE</w:t>
            </w:r>
            <w:proofErr w:type="spellEnd"/>
          </w:p>
          <w:p w14:paraId="28B84ABD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Z_PATIENT_IMAGING_STUDY c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a.PATIENT_ID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c.PATIENT_ID</w:t>
            </w:r>
            <w:proofErr w:type="spellEnd"/>
          </w:p>
          <w:p w14:paraId="4118049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c.MODALITY_CODE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'US'</w:t>
            </w:r>
          </w:p>
          <w:p w14:paraId="5175A73E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 d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d.IMMUNIZATION_DESCRIPTION</w:t>
            </w:r>
            <w:proofErr w:type="spellEnd"/>
          </w:p>
          <w:p w14:paraId="299DD5CF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FULL OUTER JOIN (SELECT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, COUNT(*) CR_COUNT</w:t>
            </w:r>
          </w:p>
          <w:p w14:paraId="27202956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17DE987E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JOIN Z_IMMUNIZATION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b.IMMUNIZATION_CODE</w:t>
            </w:r>
            <w:proofErr w:type="spellEnd"/>
          </w:p>
          <w:p w14:paraId="518CE1DB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Z_PATIENT_IMAGING_STUDY c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a.PATIENT_ID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c.PATIENT_ID</w:t>
            </w:r>
            <w:proofErr w:type="spellEnd"/>
          </w:p>
          <w:p w14:paraId="24C15E5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c.MODALITY_CODE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'CR'</w:t>
            </w:r>
          </w:p>
          <w:p w14:paraId="72E27A12" w14:textId="294DB40F" w:rsidR="004671F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 e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e.IMMUNIZATION_DESCRIPTION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;</w:t>
            </w:r>
          </w:p>
        </w:tc>
      </w:tr>
      <w:tr w:rsidR="004671F8" w:rsidRPr="007708A9" w14:paraId="1E3EE7CE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20222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8AAD8" w14:textId="444C2BA2" w:rsidR="004671F8" w:rsidRPr="007708A9" w:rsidRDefault="006A3638" w:rsidP="004671F8">
            <w:pPr>
              <w:jc w:val="both"/>
              <w:rPr>
                <w:rFonts w:ascii="Times New Roman" w:hAnsi="Times New Roman"/>
              </w:rPr>
            </w:pPr>
            <w:r w:rsidRPr="006A3638">
              <w:rPr>
                <w:rFonts w:ascii="Times New Roman" w:hAnsi="Times New Roman"/>
                <w:noProof/>
              </w:rPr>
              <w:drawing>
                <wp:inline distT="0" distB="0" distL="0" distR="0" wp14:anchorId="3932ABFC" wp14:editId="47261733">
                  <wp:extent cx="4238625" cy="282743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381" cy="2833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380" w:rsidRPr="007708A9" w14:paraId="75717535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F7A50" w14:textId="77777777" w:rsidR="00FD1380" w:rsidRDefault="00FD1380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946A7" w14:textId="77777777" w:rsidR="00FD1380" w:rsidRDefault="00FD1380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7A143CE7" w14:textId="6F29589E" w:rsidR="006A3638" w:rsidRPr="007708A9" w:rsidRDefault="006A3638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slightly different. </w:t>
            </w:r>
          </w:p>
        </w:tc>
      </w:tr>
    </w:tbl>
    <w:p w14:paraId="06833B52" w14:textId="77777777" w:rsidR="00FD1380" w:rsidRDefault="00FD1380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775B585C" w14:textId="4A4A0E5D" w:rsidR="008971C6" w:rsidRDefault="008971C6">
      <w:pPr>
        <w:widowControl/>
        <w:rPr>
          <w:rFonts w:ascii="Times New Roman" w:hAnsi="Times New Roman"/>
          <w:b/>
          <w:bCs/>
          <w:u w:val="single"/>
        </w:rPr>
      </w:pPr>
    </w:p>
    <w:p w14:paraId="1615D25D" w14:textId="5E3405B0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0CCB0ADB" w14:textId="646C25D5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23F45803" w14:textId="6FE139B0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2E6F0388" w14:textId="73E75624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6E412ADF" w14:textId="5516A0DA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60259E24" w14:textId="1E30A7D7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60494419" w14:textId="4B5CD580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SQL Script:</w:t>
      </w:r>
    </w:p>
    <w:p w14:paraId="43777A20" w14:textId="5994EEC5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18C2120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INFO 605 MILESTONE 5</w:t>
      </w:r>
    </w:p>
    <w:p w14:paraId="683968A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G66</w:t>
      </w:r>
    </w:p>
    <w:p w14:paraId="7D6FF87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B9D24A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-- 1. INGEST DATA -------------------------------------------------------------------------</w:t>
      </w:r>
    </w:p>
    <w:p w14:paraId="669533D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* FROM T_PATIENT_</w:t>
      </w:r>
      <w:proofErr w:type="gramStart"/>
      <w:r w:rsidRPr="00E86A76">
        <w:rPr>
          <w:rFonts w:ascii="Times New Roman" w:hAnsi="Times New Roman"/>
          <w:sz w:val="16"/>
          <w:szCs w:val="16"/>
        </w:rPr>
        <w:t>IMMUNIZATION;</w:t>
      </w:r>
      <w:proofErr w:type="gramEnd"/>
    </w:p>
    <w:p w14:paraId="04F309B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* FROM T_PATIENT_IMAGING_</w:t>
      </w:r>
      <w:proofErr w:type="gramStart"/>
      <w:r w:rsidRPr="00E86A76">
        <w:rPr>
          <w:rFonts w:ascii="Times New Roman" w:hAnsi="Times New Roman"/>
          <w:sz w:val="16"/>
          <w:szCs w:val="16"/>
        </w:rPr>
        <w:t>STUDY;</w:t>
      </w:r>
      <w:proofErr w:type="gramEnd"/>
    </w:p>
    <w:p w14:paraId="7AC86AF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5BBD25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180C9A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-- 3. RECREATE ----------------------------------------------------------------------------</w:t>
      </w:r>
    </w:p>
    <w:p w14:paraId="04C46C6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Z_ALLERGY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7E804EE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Z_BODYSITE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1B5F4AA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Z_CITY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31BEFF8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Z_COUNTRY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075E576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Z_COUNTY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494BF77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Z_ETHNICITY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0260688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Z_GENDER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479762B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Z_IMMUNIZATION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15B274C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Z_MARITAL_STATUS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7A37AC0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Z_MODALITY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44D01E7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Z_PATIENT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7F2D16B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Z_PATIENT_ALLERGY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7FCE3F4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Z_PATIENT_IMAGING_STUDY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265D7E5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Z_PATIENT_IMMUNIZATION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6BC4FF2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Z_RACE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7F7DB82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Z_SOP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150DF47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DROP TABLE Z_STATE cascade </w:t>
      </w:r>
      <w:proofErr w:type="gramStart"/>
      <w:r w:rsidRPr="00E86A76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5367C29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EA1A48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tables</w:t>
      </w:r>
    </w:p>
    <w:p w14:paraId="2A3292C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Z_ALLERGY</w:t>
      </w:r>
    </w:p>
    <w:p w14:paraId="7136E40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Z_ALLERGY (</w:t>
      </w:r>
    </w:p>
    <w:p w14:paraId="61D65EF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ALLERGY_CODE varchar2(20)  NOT NULL,</w:t>
      </w:r>
    </w:p>
    <w:p w14:paraId="7806311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ALLERGY_DESCRIPTION varchar2(255)  NULL,</w:t>
      </w:r>
    </w:p>
    <w:p w14:paraId="20977B1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Z_ALLERGY_DESCRIPTION_UK UNIQUE (ALLERGY_DESCRIPTION),</w:t>
      </w:r>
    </w:p>
    <w:p w14:paraId="6E59A22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Z_ALLERGY_pk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(ALLERGY_CODE)</w:t>
      </w:r>
    </w:p>
    <w:p w14:paraId="7FAF987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0E794B2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E45C28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Z_BODYSITE</w:t>
      </w:r>
    </w:p>
    <w:p w14:paraId="3543C1C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Z_BODYSITE (</w:t>
      </w:r>
    </w:p>
    <w:p w14:paraId="036EC7B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BODYSITE_CODE varchar2(10)  NOT NULL,</w:t>
      </w:r>
    </w:p>
    <w:p w14:paraId="4BF1779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BODYSITE_DESCRIPTION varchar2(50)  NOT NULL,</w:t>
      </w:r>
    </w:p>
    <w:p w14:paraId="09851B0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Z_BODYSITE_DESC_UK UNIQUE (BODYSITE_DESCRIPTION),</w:t>
      </w:r>
    </w:p>
    <w:p w14:paraId="526B4A4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Z_BODYSITE_pk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(BODYSITE_CODE)</w:t>
      </w:r>
    </w:p>
    <w:p w14:paraId="790CE14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7E2C359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10FD96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Z_CITY</w:t>
      </w:r>
    </w:p>
    <w:p w14:paraId="581473F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Z_CITY (</w:t>
      </w:r>
    </w:p>
    <w:p w14:paraId="23B207B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COUNTRY_ID number(5)  NOT NULL,</w:t>
      </w:r>
    </w:p>
    <w:p w14:paraId="7FDE471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STATE_ID number(5)  NOT NULL,</w:t>
      </w:r>
    </w:p>
    <w:p w14:paraId="0D59971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CITY_ID number(5)  NOT NULL,</w:t>
      </w:r>
    </w:p>
    <w:p w14:paraId="4105480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CITY_NAME varchar2(50)  NOT NULL,</w:t>
      </w:r>
    </w:p>
    <w:p w14:paraId="02AA3BF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COUNTY_ID number(5)  NULL,</w:t>
      </w:r>
    </w:p>
    <w:p w14:paraId="57CB6EB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Z_CITY_NAME_UK UNIQUE (COUNTRY_ID, STATE_ID, CITY_NAME),</w:t>
      </w:r>
    </w:p>
    <w:p w14:paraId="326413B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Z_CITY_pk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(COUNTRY_ID,STATE_ID,CITY_ID)</w:t>
      </w:r>
    </w:p>
    <w:p w14:paraId="44562AA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38AF1F3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14D2C9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Z_COUNTRY</w:t>
      </w:r>
    </w:p>
    <w:p w14:paraId="78B46BC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Z_COUNTRY (</w:t>
      </w:r>
    </w:p>
    <w:p w14:paraId="3C96AF3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COUNTRY_ID number(5)  NOT NULL,</w:t>
      </w:r>
    </w:p>
    <w:p w14:paraId="7BCCC49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COUNTRY_NAME char(2)  NOT NULL,</w:t>
      </w:r>
    </w:p>
    <w:p w14:paraId="799EDF7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 xml:space="preserve">    CONSTRAINT Z_COUNTRY_NAME_UK UNIQUE (COUNTRY_NAME),</w:t>
      </w:r>
    </w:p>
    <w:p w14:paraId="5EF0004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Z_COUNTRY_pk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(COUNTRY_ID)</w:t>
      </w:r>
    </w:p>
    <w:p w14:paraId="3848274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43175CB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24D438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Z_COUNTY</w:t>
      </w:r>
    </w:p>
    <w:p w14:paraId="19248AD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Z_COUNTY (</w:t>
      </w:r>
    </w:p>
    <w:p w14:paraId="29EEB95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COUNTRY_ID number(5)  NOT NULL,</w:t>
      </w:r>
    </w:p>
    <w:p w14:paraId="4649F02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STATE_ID number(5)  NOT NULL,</w:t>
      </w:r>
    </w:p>
    <w:p w14:paraId="1D8F4AC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COUNTY_ID number(5)  NOT NULL,</w:t>
      </w:r>
    </w:p>
    <w:p w14:paraId="1D33C39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COUNTY_NAME varchar2(50)  NOT NULL,</w:t>
      </w:r>
    </w:p>
    <w:p w14:paraId="65E3BD9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Z_COUNTY_NAME_UK UNIQUE (COUNTRY_ID, STATE_ID, COUNTY_NAME),</w:t>
      </w:r>
    </w:p>
    <w:p w14:paraId="6CED311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Z_COUNTY_pk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(COUNTRY_ID,STATE_ID,COUNTY_ID)</w:t>
      </w:r>
    </w:p>
    <w:p w14:paraId="6281BE2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266A082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CC6F23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Z_ETHNICITY</w:t>
      </w:r>
    </w:p>
    <w:p w14:paraId="074811F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Z_ETHNICITY (</w:t>
      </w:r>
    </w:p>
    <w:p w14:paraId="72E5D13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ETHNICITY_ID number(5)  NOT NULL,</w:t>
      </w:r>
    </w:p>
    <w:p w14:paraId="759957A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ETHNICITY_DESCRIPTION varchar2(50)  NOT NULL,</w:t>
      </w:r>
    </w:p>
    <w:p w14:paraId="16C4353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Z_ETHNICITY_DESC_UK UNIQUE (ETHNICITY_DESCRIPTION),</w:t>
      </w:r>
    </w:p>
    <w:p w14:paraId="003AB54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Z_ETHNICITY_pk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(ETHNICITY_ID)</w:t>
      </w:r>
    </w:p>
    <w:p w14:paraId="6749625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054FC0D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FA5B04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Z_GENDER</w:t>
      </w:r>
    </w:p>
    <w:p w14:paraId="72695CA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Z_GENDER (</w:t>
      </w:r>
    </w:p>
    <w:p w14:paraId="4F1454F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GENDER_ID char(1)  NOT NULL,</w:t>
      </w:r>
    </w:p>
    <w:p w14:paraId="5A0CBA4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GENDER_DESCRIPTION varchar2(50)  NOT NULL,</w:t>
      </w:r>
    </w:p>
    <w:p w14:paraId="3553569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Z_GENDER_DESC_UK UNIQUE (GENDER_DESCRIPTION),</w:t>
      </w:r>
    </w:p>
    <w:p w14:paraId="592DB10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Z_GENDER_pk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(GENDER_ID)</w:t>
      </w:r>
    </w:p>
    <w:p w14:paraId="48EE238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72D5C9C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EAAF26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Z_IMMUNIZATION</w:t>
      </w:r>
    </w:p>
    <w:p w14:paraId="4F21E68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Z_IMMUNIZATION (</w:t>
      </w:r>
    </w:p>
    <w:p w14:paraId="6295C11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IMMUNIZATION_CODE varchar2(5)  NOT NULL,</w:t>
      </w:r>
    </w:p>
    <w:p w14:paraId="261CF5A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IMMUNIZATION_DESCRIPTION varchar2(50)  NOT NULL,</w:t>
      </w:r>
    </w:p>
    <w:p w14:paraId="4008FC4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Z_IMMUNIZATION_DESC_UK UNIQUE (IMMUNIZATION_DESCRIPTION),</w:t>
      </w:r>
    </w:p>
    <w:p w14:paraId="33C23BB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Z_IMMUNIZATION_pk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(IMMUNIZATION_CODE)</w:t>
      </w:r>
    </w:p>
    <w:p w14:paraId="3D7A40E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16190B8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9DC0E9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Z_MARITAL_STATUS</w:t>
      </w:r>
    </w:p>
    <w:p w14:paraId="6A277FF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Z_MARITAL_STATUS (</w:t>
      </w:r>
    </w:p>
    <w:p w14:paraId="0864A51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MARITAL_STATUS_ID char(1)  NOT NULL,</w:t>
      </w:r>
    </w:p>
    <w:p w14:paraId="181DF09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MARITAL_STATUS_DESCRIPTION varchar2(50)  NOT NULL,</w:t>
      </w:r>
    </w:p>
    <w:p w14:paraId="4FA4BD0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Z_MARITAL_STATUS_DESC_UK UNIQUE (MARITAL_STATUS_DESCRIPTION),</w:t>
      </w:r>
    </w:p>
    <w:p w14:paraId="7DF3C6D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Z_MARITAL_STATUS_pk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(MARITAL_STATUS_ID)</w:t>
      </w:r>
    </w:p>
    <w:p w14:paraId="0C214E5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74C7978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80DF9A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Z_MODALITY</w:t>
      </w:r>
    </w:p>
    <w:p w14:paraId="3B2F583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Z_MODALITY (</w:t>
      </w:r>
    </w:p>
    <w:p w14:paraId="2257A93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MODALITY_CODE char(2)  NOT NULL,</w:t>
      </w:r>
    </w:p>
    <w:p w14:paraId="18048E0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MODALITY_DESCRIPTION varchar2(50)  NOT NULL,</w:t>
      </w:r>
    </w:p>
    <w:p w14:paraId="01C8BE7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Z_MODALITY_DESC_UK UNIQUE (MODALITY_DESCRIPTION),</w:t>
      </w:r>
    </w:p>
    <w:p w14:paraId="0D3EB51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Z_MODALITY_pk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(MODALITY_CODE)</w:t>
      </w:r>
    </w:p>
    <w:p w14:paraId="39B6FEF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3C611E7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4DBBC9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Z_PATIENT</w:t>
      </w:r>
    </w:p>
    <w:p w14:paraId="2CDEA72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Z_PATIENT (</w:t>
      </w:r>
    </w:p>
    <w:p w14:paraId="74BF42E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PATIENT_ID varchar2(255)  NOT NULL,</w:t>
      </w:r>
    </w:p>
    <w:p w14:paraId="6877946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BIRTHDATE date  NOT NULL,</w:t>
      </w:r>
    </w:p>
    <w:p w14:paraId="4E851BA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DEATHDATE date  NULL,</w:t>
      </w:r>
    </w:p>
    <w:p w14:paraId="638255D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SSN varchar2(50)  NOT NULL,</w:t>
      </w:r>
    </w:p>
    <w:p w14:paraId="1A231AB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DRIVERS varchar2(50)  NULL,</w:t>
      </w:r>
    </w:p>
    <w:p w14:paraId="4FC434D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PASSPORT varchar2(50)  NULL,</w:t>
      </w:r>
    </w:p>
    <w:p w14:paraId="352B366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PREFIX varchar2(50)  NULL,</w:t>
      </w:r>
    </w:p>
    <w:p w14:paraId="55D3E12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FIRST_NAME varchar2(50)  NOT NULL,</w:t>
      </w:r>
    </w:p>
    <w:p w14:paraId="3C71115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LAST_NAME varchar2(50)  NOT NULL,</w:t>
      </w:r>
    </w:p>
    <w:p w14:paraId="58B3530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SUFFIX varchar2(50)  NULL,</w:t>
      </w:r>
    </w:p>
    <w:p w14:paraId="7286241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 xml:space="preserve">    MAIDEN_NAME varchar2(50)  NULL,</w:t>
      </w:r>
    </w:p>
    <w:p w14:paraId="1F24592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MARITAL_STATUS_ID char(1)  NOT NULL,</w:t>
      </w:r>
    </w:p>
    <w:p w14:paraId="507E223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RACE_ID number(5)  NOT NULL,</w:t>
      </w:r>
    </w:p>
    <w:p w14:paraId="11F4408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ETHNICITY_ID number(5)  NOT NULL,</w:t>
      </w:r>
    </w:p>
    <w:p w14:paraId="625D122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GENDER_ID char(1)  NOT NULL,</w:t>
      </w:r>
    </w:p>
    <w:p w14:paraId="278E2D1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HEALTHCARE_EXPENSES number(15,2)  NOT NULL,</w:t>
      </w:r>
    </w:p>
    <w:p w14:paraId="1464E42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HEALTHCARE_COVERAGE number(15,2)  NOT NULL,</w:t>
      </w:r>
    </w:p>
    <w:p w14:paraId="7D90D43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BIRTH_PLACE_COUNTRY_ID number(5)  NOT NULL,</w:t>
      </w:r>
    </w:p>
    <w:p w14:paraId="38299F4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BIRTH_PLACE_STATE_ID number(5)  NOT NULL,</w:t>
      </w:r>
    </w:p>
    <w:p w14:paraId="2FD0AFF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BIRTH_PLACE_CITY_ID number(5)  NOT NULL,</w:t>
      </w:r>
    </w:p>
    <w:p w14:paraId="73FBD85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ADDRESS varchar2(255)  NOT NULL,</w:t>
      </w:r>
    </w:p>
    <w:p w14:paraId="1FA78F9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ZIP varchar2(10)  NULL,</w:t>
      </w:r>
    </w:p>
    <w:p w14:paraId="7A3C9C2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LIVING_PLACE_COUNTRY_ID number(5)  NOT NULL,</w:t>
      </w:r>
    </w:p>
    <w:p w14:paraId="023F472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LIVING_PLACE_STATE_ID number(5)  NOT NULL,</w:t>
      </w:r>
    </w:p>
    <w:p w14:paraId="50998BF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LIVING_PLACE_CITY_ID number(5)  NOT NULL,</w:t>
      </w:r>
    </w:p>
    <w:p w14:paraId="2D9C6D8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Z_PATIENT_pk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(PATIENT_ID)</w:t>
      </w:r>
    </w:p>
    <w:p w14:paraId="6522FE9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0A8D5D7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C48699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Z_PATIENT_ALLERGY</w:t>
      </w:r>
    </w:p>
    <w:p w14:paraId="31069B6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Z_PATIENT_ALLERGY (</w:t>
      </w:r>
    </w:p>
    <w:p w14:paraId="658442B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PATIENT_ID varchar2(255)  NOT NULL,</w:t>
      </w:r>
    </w:p>
    <w:p w14:paraId="1DFF415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ALLERGY_CODE varchar2(20)  NOT NULL,</w:t>
      </w:r>
    </w:p>
    <w:p w14:paraId="647A738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ALLERGY_START date  NOT NULL,</w:t>
      </w:r>
    </w:p>
    <w:p w14:paraId="48AFFD5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ALLERGY_STOP date  NULL,</w:t>
      </w:r>
    </w:p>
    <w:p w14:paraId="22966B3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Z_PATIENT_ALLERGY_pk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(PATIENT_ID,ALLERGY_CODE,ALLERGY_START)</w:t>
      </w:r>
    </w:p>
    <w:p w14:paraId="7F9AEAF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7534564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3DFA2B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Z_PATIENT_IMAGING_STUDY</w:t>
      </w:r>
    </w:p>
    <w:p w14:paraId="6571F8C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Z_PATIENT_IMAGING_STUDY (</w:t>
      </w:r>
    </w:p>
    <w:p w14:paraId="6060FFD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IMAGING_STUDY_ID varchar2(255)  NOT NULL,</w:t>
      </w:r>
    </w:p>
    <w:p w14:paraId="0442F0D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IMAGING_STUDY_DATE date  NOT NULL,</w:t>
      </w:r>
    </w:p>
    <w:p w14:paraId="171EEC0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PATIENT_ID varchar2(255)  NOT NULL,</w:t>
      </w:r>
    </w:p>
    <w:p w14:paraId="1851CD0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BODYSITE_CODE varchar2(10)  NOT NULL,</w:t>
      </w:r>
    </w:p>
    <w:p w14:paraId="1532F1B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MODALITY_CODE char(2)  NOT NULL,</w:t>
      </w:r>
    </w:p>
    <w:p w14:paraId="5E6EC19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SOP_CODE varchar2(30)  NOT NULL,</w:t>
      </w:r>
    </w:p>
    <w:p w14:paraId="5A063AE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Z_PATIENT_IMAGING_STUDY_pk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(IMAGING_STUDY_ID)</w:t>
      </w:r>
    </w:p>
    <w:p w14:paraId="3C0DFFA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0015F78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5C49BB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Z_PATIENT_IMMUNIZATION</w:t>
      </w:r>
    </w:p>
    <w:p w14:paraId="429616B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Z_PATIENT_IMMUNIZATION (</w:t>
      </w:r>
    </w:p>
    <w:p w14:paraId="12F164A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PATIENT_ID varchar2(255)  NOT NULL,</w:t>
      </w:r>
    </w:p>
    <w:p w14:paraId="51AF717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IMMUNIZATION_CODE varchar2(5)  NOT NULL,</w:t>
      </w:r>
    </w:p>
    <w:p w14:paraId="52A207A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IMMUNIZATION_DATE date  NOT NULL,</w:t>
      </w:r>
    </w:p>
    <w:p w14:paraId="2D0B73F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BASE_COST number(15,2)  NULL,</w:t>
      </w:r>
    </w:p>
    <w:p w14:paraId="2B6BD73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Z_PATIENT_IMMUNIZATION_pk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(PATIENT_ID,IMMUNIZATION_CODE,IMMUNIZATION_DATE)</w:t>
      </w:r>
    </w:p>
    <w:p w14:paraId="632B493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0EA3C73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C1DC6A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Z_RACE</w:t>
      </w:r>
    </w:p>
    <w:p w14:paraId="5D5B717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Z_RACE (</w:t>
      </w:r>
    </w:p>
    <w:p w14:paraId="181D299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RACE_ID number(5)  NOT NULL,</w:t>
      </w:r>
    </w:p>
    <w:p w14:paraId="31D2532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RACE_DESCRIPTION varchar2(50)  NOT NULL,</w:t>
      </w:r>
    </w:p>
    <w:p w14:paraId="6CCC3D2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Z_RACE_DESC_UK UNIQUE (RACE_DESCRIPTION),</w:t>
      </w:r>
    </w:p>
    <w:p w14:paraId="7253006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Z_RACE_pk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(RACE_ID)</w:t>
      </w:r>
    </w:p>
    <w:p w14:paraId="75430D0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285722B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1DB1B8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Z_SOP</w:t>
      </w:r>
    </w:p>
    <w:p w14:paraId="3DBCA0A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Z_SOP (</w:t>
      </w:r>
    </w:p>
    <w:p w14:paraId="086B010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SOP_CODE varchar2(30)  NOT NULL,</w:t>
      </w:r>
    </w:p>
    <w:p w14:paraId="0C1245E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SOP_DESCRIPTION varchar2(50)  NOT NULL,</w:t>
      </w:r>
    </w:p>
    <w:p w14:paraId="34106DC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Z_SOP_DESC_UK UNIQUE (SOP_DESCRIPTION),</w:t>
      </w:r>
    </w:p>
    <w:p w14:paraId="75507AB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Z_SOP_pk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(SOP_CODE)</w:t>
      </w:r>
    </w:p>
    <w:p w14:paraId="2B803E8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71ECAE7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FEE061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Table: Z_STATE</w:t>
      </w:r>
    </w:p>
    <w:p w14:paraId="096D5C2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Z_STATE (</w:t>
      </w:r>
    </w:p>
    <w:p w14:paraId="43761BC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COUNTRY_ID number(5)  NOT NULL,</w:t>
      </w:r>
    </w:p>
    <w:p w14:paraId="2514EE6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 xml:space="preserve">    STATE_ID number(5)  NOT NULL,</w:t>
      </w:r>
    </w:p>
    <w:p w14:paraId="2F09921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STATE_NAME varchar2(50)  NOT NULL,</w:t>
      </w:r>
    </w:p>
    <w:p w14:paraId="1D37806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Z_STATE_NAME_UK UNIQUE (COUNTRY_ID, STATE_NAME),</w:t>
      </w:r>
    </w:p>
    <w:p w14:paraId="75460B1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E86A76">
        <w:rPr>
          <w:rFonts w:ascii="Times New Roman" w:hAnsi="Times New Roman"/>
          <w:sz w:val="16"/>
          <w:szCs w:val="16"/>
        </w:rPr>
        <w:t>Z_STATE_pk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PRIMARY KEY (COUNTRY_ID,STATE_ID)</w:t>
      </w:r>
    </w:p>
    <w:p w14:paraId="1B2568F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) ;</w:t>
      </w:r>
    </w:p>
    <w:p w14:paraId="0538E1A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235FBF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foreign keys</w:t>
      </w:r>
    </w:p>
    <w:p w14:paraId="1C1112D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Z_ALLERGY_PATIENT_FK (table: Z_PATIENT_ALLERGY)</w:t>
      </w:r>
    </w:p>
    <w:p w14:paraId="560BCA2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Z_PATIENT_ALLERGY ADD CONSTRAINT Z_ALLERGY_PATIENT_FK</w:t>
      </w:r>
    </w:p>
    <w:p w14:paraId="1D56CEB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(PATIENT_ID)</w:t>
      </w:r>
    </w:p>
    <w:p w14:paraId="26447A0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Z_PATIENT (PATIENT_ID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2C0A1F9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B6A641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Z_CITY_COUNTY_FK (table: Z_CITY)</w:t>
      </w:r>
    </w:p>
    <w:p w14:paraId="5B8E420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Z_CITY ADD CONSTRAINT Z_CITY_COUNTY_FK</w:t>
      </w:r>
    </w:p>
    <w:p w14:paraId="7B87326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(COUNTRY_ID,STATE_ID,COUNTY_ID)</w:t>
      </w:r>
    </w:p>
    <w:p w14:paraId="0CA54D9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Z_COUNTY (COUNTRY_</w:t>
      </w:r>
      <w:proofErr w:type="gramStart"/>
      <w:r w:rsidRPr="00E86A76">
        <w:rPr>
          <w:rFonts w:ascii="Times New Roman" w:hAnsi="Times New Roman"/>
          <w:sz w:val="16"/>
          <w:szCs w:val="16"/>
        </w:rPr>
        <w:t>ID,STATE</w:t>
      </w:r>
      <w:proofErr w:type="gramEnd"/>
      <w:r w:rsidRPr="00E86A76">
        <w:rPr>
          <w:rFonts w:ascii="Times New Roman" w:hAnsi="Times New Roman"/>
          <w:sz w:val="16"/>
          <w:szCs w:val="16"/>
        </w:rPr>
        <w:t>_ID,COUNTY_ID);</w:t>
      </w:r>
    </w:p>
    <w:p w14:paraId="3C9D9DB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5B7B6B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Z_CITY_Z_STATE (table: Z_CITY)</w:t>
      </w:r>
    </w:p>
    <w:p w14:paraId="73E875E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Z_CITY ADD CONSTRAINT Z_CITY_Z_STATE</w:t>
      </w:r>
    </w:p>
    <w:p w14:paraId="37FFCAF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(COUNTRY_ID,STATE_ID)</w:t>
      </w:r>
    </w:p>
    <w:p w14:paraId="6B1AAB2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Z_STATE (COUNTRY_</w:t>
      </w:r>
      <w:proofErr w:type="gramStart"/>
      <w:r w:rsidRPr="00E86A76">
        <w:rPr>
          <w:rFonts w:ascii="Times New Roman" w:hAnsi="Times New Roman"/>
          <w:sz w:val="16"/>
          <w:szCs w:val="16"/>
        </w:rPr>
        <w:t>ID,STATE</w:t>
      </w:r>
      <w:proofErr w:type="gramEnd"/>
      <w:r w:rsidRPr="00E86A76">
        <w:rPr>
          <w:rFonts w:ascii="Times New Roman" w:hAnsi="Times New Roman"/>
          <w:sz w:val="16"/>
          <w:szCs w:val="16"/>
        </w:rPr>
        <w:t>_ID);</w:t>
      </w:r>
    </w:p>
    <w:p w14:paraId="79255BF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9473BA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Z_COUNTY_STATE_FK (table: Z_COUNTY)</w:t>
      </w:r>
    </w:p>
    <w:p w14:paraId="2CC82C7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Z_COUNTY ADD CONSTRAINT Z_COUNTY_STATE_FK</w:t>
      </w:r>
    </w:p>
    <w:p w14:paraId="165DBC6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(COUNTRY_ID,STATE_ID)</w:t>
      </w:r>
    </w:p>
    <w:p w14:paraId="25125F1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Z_STATE (COUNTRY_</w:t>
      </w:r>
      <w:proofErr w:type="gramStart"/>
      <w:r w:rsidRPr="00E86A76">
        <w:rPr>
          <w:rFonts w:ascii="Times New Roman" w:hAnsi="Times New Roman"/>
          <w:sz w:val="16"/>
          <w:szCs w:val="16"/>
        </w:rPr>
        <w:t>ID,STATE</w:t>
      </w:r>
      <w:proofErr w:type="gramEnd"/>
      <w:r w:rsidRPr="00E86A76">
        <w:rPr>
          <w:rFonts w:ascii="Times New Roman" w:hAnsi="Times New Roman"/>
          <w:sz w:val="16"/>
          <w:szCs w:val="16"/>
        </w:rPr>
        <w:t>_ID);</w:t>
      </w:r>
    </w:p>
    <w:p w14:paraId="4CD7BA3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B10CD2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Z_IMAGING_STUDY_PATIENT_FK (table: Z_PATIENT_IMAGING_STUDY)</w:t>
      </w:r>
    </w:p>
    <w:p w14:paraId="1E9AB82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Z_PATIENT_IMAGING_STUDY ADD CONSTRAINT Z_IMAGING_STUDY_PATIENT_FK</w:t>
      </w:r>
    </w:p>
    <w:p w14:paraId="309723A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(PATIENT_ID)</w:t>
      </w:r>
    </w:p>
    <w:p w14:paraId="313FB10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Z_PATIENT (PATIENT_ID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73785BC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B6688A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Z_IMMUNIZATION_PATIENT_FK (table: Z_PATIENT_IMMUNIZATION)</w:t>
      </w:r>
    </w:p>
    <w:p w14:paraId="5795966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Z_PATIENT_IMMUNIZATION ADD CONSTRAINT Z_IMMUNIZATION_PATIENT_FK</w:t>
      </w:r>
    </w:p>
    <w:p w14:paraId="20B8EE7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(PATIENT_ID)</w:t>
      </w:r>
    </w:p>
    <w:p w14:paraId="71A1831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Z_PATIENT (PATIENT_ID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5C2F72E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3580ED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Z_PATIENT_ALLERGY_FK (table: Z_PATIENT_ALLERGY)</w:t>
      </w:r>
    </w:p>
    <w:p w14:paraId="043F134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Z_PATIENT_ALLERGY ADD CONSTRAINT Z_PATIENT_ALLERGY_FK</w:t>
      </w:r>
    </w:p>
    <w:p w14:paraId="02D40A6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(ALLERGY_CODE)</w:t>
      </w:r>
    </w:p>
    <w:p w14:paraId="1B9ECE7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Z_ALLERGY (ALLERGY_CODE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3663203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3D7DA4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Z_PATIENT_BIRTH_PLACE_FK (table: Z_PATIENT)</w:t>
      </w:r>
    </w:p>
    <w:p w14:paraId="5ADE097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 ADD CONSTRAINT Z_PATIENT_BIRTH_PLACE_FK</w:t>
      </w:r>
    </w:p>
    <w:p w14:paraId="131E307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(BIRTH_PLACE_COUNTRY_ID,BIRTH_PLACE_STATE_ID,BIRTH_PLACE_CITY_ID)</w:t>
      </w:r>
    </w:p>
    <w:p w14:paraId="0835FFF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Z_CITY (COUNTRY_</w:t>
      </w:r>
      <w:proofErr w:type="gramStart"/>
      <w:r w:rsidRPr="00E86A76">
        <w:rPr>
          <w:rFonts w:ascii="Times New Roman" w:hAnsi="Times New Roman"/>
          <w:sz w:val="16"/>
          <w:szCs w:val="16"/>
        </w:rPr>
        <w:t>ID,STATE</w:t>
      </w:r>
      <w:proofErr w:type="gramEnd"/>
      <w:r w:rsidRPr="00E86A76">
        <w:rPr>
          <w:rFonts w:ascii="Times New Roman" w:hAnsi="Times New Roman"/>
          <w:sz w:val="16"/>
          <w:szCs w:val="16"/>
        </w:rPr>
        <w:t>_ID,CITY_ID);</w:t>
      </w:r>
    </w:p>
    <w:p w14:paraId="1AA9DCE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18B936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Z_PATIENT_BODYSITE_FK (table: Z_PATIENT_IMAGING_STUDY)</w:t>
      </w:r>
    </w:p>
    <w:p w14:paraId="62A1E2C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Z_PATIENT_IMAGING_STUDY ADD CONSTRAINT Z_PATIENT_BODYSITE_FK</w:t>
      </w:r>
    </w:p>
    <w:p w14:paraId="7786C84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(BODYSITE_CODE)</w:t>
      </w:r>
    </w:p>
    <w:p w14:paraId="08BD85F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Z_BODYSITE (BODYSITE_CODE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69C8FD1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EA33E1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Z_PATIENT_ETHNICITY_FK (table: Z_PATIENT)</w:t>
      </w:r>
    </w:p>
    <w:p w14:paraId="3790E7A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 ADD CONSTRAINT Z_PATIENT_ETHNICITY_FK</w:t>
      </w:r>
    </w:p>
    <w:p w14:paraId="4D146EA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(ETHNICITY_ID)</w:t>
      </w:r>
    </w:p>
    <w:p w14:paraId="23E4D25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Z_ETHNICITY (ETHNICITY_ID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1C66CBE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EA9CE9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Z_PATIENT_GENDER_FK (table: Z_PATIENT)</w:t>
      </w:r>
    </w:p>
    <w:p w14:paraId="43663C2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 ADD CONSTRAINT Z_PATIENT_GENDER_FK</w:t>
      </w:r>
    </w:p>
    <w:p w14:paraId="441DCBA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(GENDER_ID)</w:t>
      </w:r>
    </w:p>
    <w:p w14:paraId="461B983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Z_GENDER (GENDER_ID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2BAA82A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7639F0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Z_PATIENT_IMMUNIZATION_FK (table: Z_PATIENT_IMMUNIZATION)</w:t>
      </w:r>
    </w:p>
    <w:p w14:paraId="53D9BA1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Z_PATIENT_IMMUNIZATION ADD CONSTRAINT Z_PATIENT_IMMUNIZATION_FK</w:t>
      </w:r>
    </w:p>
    <w:p w14:paraId="62C60F8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(IMMUNIZATION_CODE)</w:t>
      </w:r>
    </w:p>
    <w:p w14:paraId="634E86D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Z_IMMUNIZATION (IMMUNIZATION_CODE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56977C9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C934CD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Z_PATIENT_LIVING_PLACE_FK (table: Z_PATIENT)</w:t>
      </w:r>
    </w:p>
    <w:p w14:paraId="09F8102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 ADD CONSTRAINT Z_PATIENT_LIVING_PLACE_FK</w:t>
      </w:r>
    </w:p>
    <w:p w14:paraId="0C91650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(LIVING_PLACE_COUNTRY_ID,LIVING_PLACE_STATE_ID,LIVING_PLACE_CITY_ID)</w:t>
      </w:r>
    </w:p>
    <w:p w14:paraId="40DE108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Z_CITY (COUNTRY_</w:t>
      </w:r>
      <w:proofErr w:type="gramStart"/>
      <w:r w:rsidRPr="00E86A76">
        <w:rPr>
          <w:rFonts w:ascii="Times New Roman" w:hAnsi="Times New Roman"/>
          <w:sz w:val="16"/>
          <w:szCs w:val="16"/>
        </w:rPr>
        <w:t>ID,STATE</w:t>
      </w:r>
      <w:proofErr w:type="gramEnd"/>
      <w:r w:rsidRPr="00E86A76">
        <w:rPr>
          <w:rFonts w:ascii="Times New Roman" w:hAnsi="Times New Roman"/>
          <w:sz w:val="16"/>
          <w:szCs w:val="16"/>
        </w:rPr>
        <w:t>_ID,CITY_ID);</w:t>
      </w:r>
    </w:p>
    <w:p w14:paraId="222D6B2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3749C0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Z_PATIENT_MARITAL_STATUS_FK (table: Z_PATIENT)</w:t>
      </w:r>
    </w:p>
    <w:p w14:paraId="6B92586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 ADD CONSTRAINT Z_PATIENT_MARITAL_STATUS_FK</w:t>
      </w:r>
    </w:p>
    <w:p w14:paraId="6855AF5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(MARITAL_STATUS_ID)</w:t>
      </w:r>
    </w:p>
    <w:p w14:paraId="3A35AE7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Z_MARITAL_STATUS (MARITAL_STATUS_ID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38722A9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ED8171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Z_PATIENT_MODALITY_FK (table: Z_PATIENT_IMAGING_STUDY)</w:t>
      </w:r>
    </w:p>
    <w:p w14:paraId="12FB282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Z_PATIENT_IMAGING_STUDY ADD CONSTRAINT Z_PATIENT_MODALITY_FK</w:t>
      </w:r>
    </w:p>
    <w:p w14:paraId="483FFC4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(MODALITY_CODE)</w:t>
      </w:r>
    </w:p>
    <w:p w14:paraId="59BD9AF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Z_MODALITY (MODALITY_CODE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59EEBC8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6C3C69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Z_PATIENT_RACE_FK (table: Z_PATIENT)</w:t>
      </w:r>
    </w:p>
    <w:p w14:paraId="0FA5404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 ADD CONSTRAINT Z_PATIENT_RACE_FK</w:t>
      </w:r>
    </w:p>
    <w:p w14:paraId="519FC5F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(RACE_ID)</w:t>
      </w:r>
    </w:p>
    <w:p w14:paraId="7979D32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Z_RACE (RACE_ID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51A6F4E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D0F464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Z_PATIENT_SOP_FK (table: Z_PATIENT_IMAGING_STUDY)</w:t>
      </w:r>
    </w:p>
    <w:p w14:paraId="1E07AFE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Z_PATIENT_IMAGING_STUDY ADD CONSTRAINT Z_PATIENT_SOP_FK</w:t>
      </w:r>
    </w:p>
    <w:p w14:paraId="27F47E9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(SOP_CODE)</w:t>
      </w:r>
    </w:p>
    <w:p w14:paraId="69A97E3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Z_SOP (SOP_CODE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265BB42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71B5AD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Reference: Z_STATE_COUTRY_FK (table: Z_STATE)</w:t>
      </w:r>
    </w:p>
    <w:p w14:paraId="5F79C58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Z_STATE ADD CONSTRAINT Z_STATE_COUTRY_FK</w:t>
      </w:r>
    </w:p>
    <w:p w14:paraId="5D9C6FF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FOREIGN KEY (COUNTRY_ID)</w:t>
      </w:r>
    </w:p>
    <w:p w14:paraId="558023F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REFERENCES Z_COUNTRY (COUNTRY_ID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2FF1387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40EFBE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End of tables.</w:t>
      </w:r>
    </w:p>
    <w:p w14:paraId="5DE19C6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3395DE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Z_MARITAL_STATUS TABLE</w:t>
      </w:r>
    </w:p>
    <w:p w14:paraId="3AD43BE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Z_MARITAL_STATUS (MARITAL_STATUS_ID, MARITAL_STATUS_DESCRIPTION)</w:t>
      </w:r>
    </w:p>
    <w:p w14:paraId="7B0A4C8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('M', 'Married'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5527BC4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06FB23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Z_MARITAL_STATUS (MARITAL_STATUS_ID, MARITAL_STATUS_DESCRIPTION)</w:t>
      </w:r>
    </w:p>
    <w:p w14:paraId="08148C1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('S', 'Single'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174F63D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BB5F0E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Z_MARITAL_STATUS (MARITAL_STATUS_ID, MARITAL_STATUS_DESCRIPTION)</w:t>
      </w:r>
    </w:p>
    <w:p w14:paraId="6DE7471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('?', '</w:t>
      </w:r>
      <w:proofErr w:type="spellStart"/>
      <w:r w:rsidRPr="00E86A76">
        <w:rPr>
          <w:rFonts w:ascii="Times New Roman" w:hAnsi="Times New Roman"/>
          <w:sz w:val="16"/>
          <w:szCs w:val="16"/>
        </w:rPr>
        <w:t>Uknown</w:t>
      </w:r>
      <w:proofErr w:type="spellEnd"/>
      <w:r w:rsidRPr="00E86A76">
        <w:rPr>
          <w:rFonts w:ascii="Times New Roman" w:hAnsi="Times New Roman"/>
          <w:sz w:val="16"/>
          <w:szCs w:val="16"/>
        </w:rPr>
        <w:t>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5C9F75F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C7DE73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Z_RACE TABLE</w:t>
      </w:r>
    </w:p>
    <w:p w14:paraId="351CECD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Z_RACE (RACE_ID, RACE_DESCRIPTION)</w:t>
      </w:r>
    </w:p>
    <w:p w14:paraId="31B6103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(1, '</w:t>
      </w:r>
      <w:proofErr w:type="spellStart"/>
      <w:r w:rsidRPr="00E86A76">
        <w:rPr>
          <w:rFonts w:ascii="Times New Roman" w:hAnsi="Times New Roman"/>
          <w:sz w:val="16"/>
          <w:szCs w:val="16"/>
        </w:rPr>
        <w:t>asian</w:t>
      </w:r>
      <w:proofErr w:type="spellEnd"/>
      <w:r w:rsidRPr="00E86A76">
        <w:rPr>
          <w:rFonts w:ascii="Times New Roman" w:hAnsi="Times New Roman"/>
          <w:sz w:val="16"/>
          <w:szCs w:val="16"/>
        </w:rPr>
        <w:t>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3099560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58696B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Z_RACE (RACE_ID, RACE_DESCRIPTION)</w:t>
      </w:r>
    </w:p>
    <w:p w14:paraId="17510FE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(2, 'white'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1BDCACF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BE496E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Z_RACE (RACE_ID, RACE_DESCRIPTION)</w:t>
      </w:r>
    </w:p>
    <w:p w14:paraId="0B7F3DC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(3, 'other'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2B726F0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01A816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Z_RACE (RACE_ID, RACE_DESCRIPTION)</w:t>
      </w:r>
    </w:p>
    <w:p w14:paraId="73E299F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(4, 'native'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573A75B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8C3FD8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Z_RACE (RACE_ID, RACE_DESCRIPTION)</w:t>
      </w:r>
    </w:p>
    <w:p w14:paraId="11E1CF0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(5, 'black'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1ED109C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46FF76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Z_ETHNICITY TABLE</w:t>
      </w:r>
    </w:p>
    <w:p w14:paraId="6672C61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Z_ETHNICITY (ETHNICITY_ID, ETHNICITY_DESCRIPTION)</w:t>
      </w:r>
    </w:p>
    <w:p w14:paraId="5C2554F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(1, '</w:t>
      </w:r>
      <w:proofErr w:type="spellStart"/>
      <w:r w:rsidRPr="00E86A76">
        <w:rPr>
          <w:rFonts w:ascii="Times New Roman" w:hAnsi="Times New Roman"/>
          <w:sz w:val="16"/>
          <w:szCs w:val="16"/>
        </w:rPr>
        <w:t>nonhispanic</w:t>
      </w:r>
      <w:proofErr w:type="spellEnd"/>
      <w:r w:rsidRPr="00E86A76">
        <w:rPr>
          <w:rFonts w:ascii="Times New Roman" w:hAnsi="Times New Roman"/>
          <w:sz w:val="16"/>
          <w:szCs w:val="16"/>
        </w:rPr>
        <w:t>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1F3A4D7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AB9D89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Z_ETHNICITY (ETHNICITY_ID, ETHNICITY_DESCRIPTION)</w:t>
      </w:r>
    </w:p>
    <w:p w14:paraId="66B7125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(2, '</w:t>
      </w:r>
      <w:proofErr w:type="spellStart"/>
      <w:r w:rsidRPr="00E86A76">
        <w:rPr>
          <w:rFonts w:ascii="Times New Roman" w:hAnsi="Times New Roman"/>
          <w:sz w:val="16"/>
          <w:szCs w:val="16"/>
        </w:rPr>
        <w:t>hispanic</w:t>
      </w:r>
      <w:proofErr w:type="spellEnd"/>
      <w:r w:rsidRPr="00E86A76">
        <w:rPr>
          <w:rFonts w:ascii="Times New Roman" w:hAnsi="Times New Roman"/>
          <w:sz w:val="16"/>
          <w:szCs w:val="16"/>
        </w:rPr>
        <w:t>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184671C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187127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>-- POPULATE Z_GENDER TABLE</w:t>
      </w:r>
    </w:p>
    <w:p w14:paraId="15DD3EA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Z_GENDER (GENDER_ID, GENDER_DESCRIPTION)</w:t>
      </w:r>
    </w:p>
    <w:p w14:paraId="63B915B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('F', 'Female'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4E83A65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B901CD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Z_GENDER (GENDER_ID, GENDER_DESCRIPTION)</w:t>
      </w:r>
    </w:p>
    <w:p w14:paraId="52AE118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('M', 'Male'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7AE4650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705963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Z_GENDER (GENDER_ID, GENDER_DESCRIPTION)</w:t>
      </w:r>
    </w:p>
    <w:p w14:paraId="1C60847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('?', 'Unknown'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3DC588F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E24421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00989A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8F2EF8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ADC3E2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Z_ALLERGY TABLE</w:t>
      </w:r>
    </w:p>
    <w:p w14:paraId="0E48261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Z_ALLERGY</w:t>
      </w:r>
    </w:p>
    <w:p w14:paraId="00E94F3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DISTINCT ALLERGY_CODE, ALLERGY_DESCRIPTION</w:t>
      </w:r>
    </w:p>
    <w:p w14:paraId="1190C02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T_PATIENT_</w:t>
      </w:r>
      <w:proofErr w:type="gramStart"/>
      <w:r w:rsidRPr="00E86A76">
        <w:rPr>
          <w:rFonts w:ascii="Times New Roman" w:hAnsi="Times New Roman"/>
          <w:sz w:val="16"/>
          <w:szCs w:val="16"/>
        </w:rPr>
        <w:t>ALLERGY;</w:t>
      </w:r>
      <w:proofErr w:type="gramEnd"/>
    </w:p>
    <w:p w14:paraId="79297E5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7E024C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CF0012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E69B9C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CREATE TEMPORARY TABLE TO POPULATE Z_COUNTRY, AND Z_STATE TABLES</w:t>
      </w:r>
    </w:p>
    <w:p w14:paraId="59088AD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DROP TABLE TMP_</w:t>
      </w:r>
      <w:proofErr w:type="gramStart"/>
      <w:r w:rsidRPr="00E86A76">
        <w:rPr>
          <w:rFonts w:ascii="Times New Roman" w:hAnsi="Times New Roman"/>
          <w:sz w:val="16"/>
          <w:szCs w:val="16"/>
        </w:rPr>
        <w:t>TABLE2;</w:t>
      </w:r>
      <w:proofErr w:type="gramEnd"/>
    </w:p>
    <w:p w14:paraId="37C23C0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proofErr w:type="gramStart"/>
      <w:r w:rsidRPr="00E86A76">
        <w:rPr>
          <w:rFonts w:ascii="Times New Roman" w:hAnsi="Times New Roman"/>
          <w:sz w:val="16"/>
          <w:szCs w:val="16"/>
        </w:rPr>
        <w:t>CREATE  TABLE</w:t>
      </w:r>
      <w:proofErr w:type="gramEnd"/>
      <w:r w:rsidRPr="00E86A76">
        <w:rPr>
          <w:rFonts w:ascii="Times New Roman" w:hAnsi="Times New Roman"/>
          <w:sz w:val="16"/>
          <w:szCs w:val="16"/>
        </w:rPr>
        <w:t xml:space="preserve"> tmp_table2 (BIRTH_PLACE_REVIEWED VARCHAR(100), CITY VARCHAR(100), STATE VARCHAR(100), COUNTRY VARCHAR(100));</w:t>
      </w:r>
    </w:p>
    <w:p w14:paraId="3184E88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2D947A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TMP_TABLE2 (BIRTH_PLACE_REVIEWED, CITY, STATE, COUNTRY)</w:t>
      </w:r>
    </w:p>
    <w:p w14:paraId="749FA05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>, city, state, country</w:t>
      </w:r>
    </w:p>
    <w:p w14:paraId="2AD8454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city,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(state, 1, </w:t>
      </w:r>
      <w:proofErr w:type="spellStart"/>
      <w:r w:rsidRPr="00E86A76">
        <w:rPr>
          <w:rFonts w:ascii="Times New Roman" w:hAnsi="Times New Roman"/>
          <w:sz w:val="16"/>
          <w:szCs w:val="16"/>
        </w:rPr>
        <w:t>instr</w:t>
      </w:r>
      <w:proofErr w:type="spellEnd"/>
      <w:r w:rsidRPr="00E86A76">
        <w:rPr>
          <w:rFonts w:ascii="Times New Roman" w:hAnsi="Times New Roman"/>
          <w:sz w:val="16"/>
          <w:szCs w:val="16"/>
        </w:rPr>
        <w:t>(state, '  ', 1, 1)-1) as state, country</w:t>
      </w:r>
    </w:p>
    <w:p w14:paraId="45E5F2C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1, </w:t>
      </w:r>
      <w:proofErr w:type="spellStart"/>
      <w:r w:rsidRPr="00E86A76">
        <w:rPr>
          <w:rFonts w:ascii="Times New Roman" w:hAnsi="Times New Roman"/>
          <w:sz w:val="16"/>
          <w:szCs w:val="16"/>
        </w:rPr>
        <w:t>instr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'  ', 1, 1)-1) as city, </w:t>
      </w:r>
    </w:p>
    <w:p w14:paraId="219FBB8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instr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'  ', 1, 1)+2, </w:t>
      </w:r>
    </w:p>
    <w:p w14:paraId="07E9C77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</w:t>
      </w:r>
      <w:proofErr w:type="spellStart"/>
      <w:r w:rsidRPr="00E86A76">
        <w:rPr>
          <w:rFonts w:ascii="Times New Roman" w:hAnsi="Times New Roman"/>
          <w:sz w:val="16"/>
          <w:szCs w:val="16"/>
        </w:rPr>
        <w:t>instr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'  ',1,2)-2) as state,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>, -2) as country</w:t>
      </w:r>
    </w:p>
    <w:p w14:paraId="2E96EF0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</w:t>
      </w:r>
      <w:proofErr w:type="spellStart"/>
      <w:r w:rsidRPr="00E86A76">
        <w:rPr>
          <w:rFonts w:ascii="Times New Roman" w:hAnsi="Times New Roman"/>
          <w:sz w:val="16"/>
          <w:szCs w:val="16"/>
        </w:rPr>
        <w:t>t_patient</w:t>
      </w:r>
      <w:proofErr w:type="spellEnd"/>
      <w:r w:rsidRPr="00E86A76">
        <w:rPr>
          <w:rFonts w:ascii="Times New Roman" w:hAnsi="Times New Roman"/>
          <w:sz w:val="16"/>
          <w:szCs w:val="16"/>
        </w:rPr>
        <w:t>)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6F5C0F7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9C95B9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CCB54F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Z_COUNTRY TABLE</w:t>
      </w:r>
    </w:p>
    <w:p w14:paraId="1F869E6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Z_COUNTRY</w:t>
      </w:r>
    </w:p>
    <w:p w14:paraId="0A76E0C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ROWNUM, COUNTRY</w:t>
      </w:r>
    </w:p>
    <w:p w14:paraId="0D992D1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(SELECT DISTINCT COUNTRY FROM TMP_TABLE2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4862E70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545C91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13F5CA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Z_STATE TABLE</w:t>
      </w:r>
    </w:p>
    <w:p w14:paraId="66D162F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ALTER TABLE Z_STATE MODIFY STATE_NAME varchar2(255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09CE1C0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3154BB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Z_STATE</w:t>
      </w:r>
    </w:p>
    <w:p w14:paraId="2307C21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COUNTRY_ID, ROWNUM, </w:t>
      </w:r>
      <w:proofErr w:type="spellStart"/>
      <w:r w:rsidRPr="00E86A76">
        <w:rPr>
          <w:rFonts w:ascii="Times New Roman" w:hAnsi="Times New Roman"/>
          <w:sz w:val="16"/>
          <w:szCs w:val="16"/>
        </w:rPr>
        <w:t>nvl</w:t>
      </w:r>
      <w:proofErr w:type="spellEnd"/>
      <w:r w:rsidRPr="00E86A76">
        <w:rPr>
          <w:rFonts w:ascii="Times New Roman" w:hAnsi="Times New Roman"/>
          <w:sz w:val="16"/>
          <w:szCs w:val="16"/>
        </w:rPr>
        <w:t>(STATE, 'Unknown')</w:t>
      </w:r>
    </w:p>
    <w:p w14:paraId="7BAEC9A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DISTINCT </w:t>
      </w:r>
      <w:proofErr w:type="spellStart"/>
      <w:r w:rsidRPr="00E86A76">
        <w:rPr>
          <w:rFonts w:ascii="Times New Roman" w:hAnsi="Times New Roman"/>
          <w:sz w:val="16"/>
          <w:szCs w:val="16"/>
        </w:rPr>
        <w:t>b.COUNTRY_ID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a.STATE</w:t>
      </w:r>
      <w:proofErr w:type="spellEnd"/>
    </w:p>
    <w:p w14:paraId="7B7B9DF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TMP_TABLE2 a</w:t>
      </w:r>
    </w:p>
    <w:p w14:paraId="50687F9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Z_COUNTRY b ON </w:t>
      </w:r>
      <w:proofErr w:type="spellStart"/>
      <w:proofErr w:type="gramStart"/>
      <w:r w:rsidRPr="00E86A76">
        <w:rPr>
          <w:rFonts w:ascii="Times New Roman" w:hAnsi="Times New Roman"/>
          <w:sz w:val="16"/>
          <w:szCs w:val="16"/>
        </w:rPr>
        <w:t>a.COUNTRY</w:t>
      </w:r>
      <w:proofErr w:type="spellEnd"/>
      <w:proofErr w:type="gram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b.COUNTRY_NAME</w:t>
      </w:r>
      <w:proofErr w:type="spellEnd"/>
      <w:r w:rsidRPr="00E86A76">
        <w:rPr>
          <w:rFonts w:ascii="Times New Roman" w:hAnsi="Times New Roman"/>
          <w:sz w:val="16"/>
          <w:szCs w:val="16"/>
        </w:rPr>
        <w:t>);</w:t>
      </w:r>
    </w:p>
    <w:p w14:paraId="53F2F8B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B3BE41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Z_COUNTY</w:t>
      </w:r>
    </w:p>
    <w:p w14:paraId="33AAF46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Z_COUNTY</w:t>
      </w:r>
    </w:p>
    <w:p w14:paraId="406E819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COUNTRY_ID, STATE_ID, ROWNUM, COUNTY</w:t>
      </w:r>
    </w:p>
    <w:p w14:paraId="6A6E287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DISTINCT </w:t>
      </w:r>
      <w:proofErr w:type="spellStart"/>
      <w:r w:rsidRPr="00E86A76">
        <w:rPr>
          <w:rFonts w:ascii="Times New Roman" w:hAnsi="Times New Roman"/>
          <w:sz w:val="16"/>
          <w:szCs w:val="16"/>
        </w:rPr>
        <w:t>b.COUNTY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a.COUNTRY_ID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a.STATE_ID</w:t>
      </w:r>
      <w:proofErr w:type="spellEnd"/>
    </w:p>
    <w:p w14:paraId="1F142AD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Z_STATE a</w:t>
      </w:r>
    </w:p>
    <w:p w14:paraId="63BB3A8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T_PATIENT b ON </w:t>
      </w:r>
      <w:proofErr w:type="spellStart"/>
      <w:proofErr w:type="gramStart"/>
      <w:r w:rsidRPr="00E86A76">
        <w:rPr>
          <w:rFonts w:ascii="Times New Roman" w:hAnsi="Times New Roman"/>
          <w:sz w:val="16"/>
          <w:szCs w:val="16"/>
        </w:rPr>
        <w:t>a.STATE</w:t>
      </w:r>
      <w:proofErr w:type="gramEnd"/>
      <w:r w:rsidRPr="00E86A76">
        <w:rPr>
          <w:rFonts w:ascii="Times New Roman" w:hAnsi="Times New Roman"/>
          <w:sz w:val="16"/>
          <w:szCs w:val="16"/>
        </w:rPr>
        <w:t>_NAME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b.STATE</w:t>
      </w:r>
      <w:proofErr w:type="spellEnd"/>
      <w:r w:rsidRPr="00E86A76">
        <w:rPr>
          <w:rFonts w:ascii="Times New Roman" w:hAnsi="Times New Roman"/>
          <w:sz w:val="16"/>
          <w:szCs w:val="16"/>
        </w:rPr>
        <w:t>);</w:t>
      </w:r>
    </w:p>
    <w:p w14:paraId="20C0A25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920828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F3D35B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A43575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479BF7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CREATE A TEMPORARY TABLE TO COMBINE ALL CITY NAMES</w:t>
      </w:r>
    </w:p>
    <w:p w14:paraId="0DB296B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DROP TABLE TMP_TABLE_</w:t>
      </w:r>
      <w:proofErr w:type="gramStart"/>
      <w:r w:rsidRPr="00E86A76">
        <w:rPr>
          <w:rFonts w:ascii="Times New Roman" w:hAnsi="Times New Roman"/>
          <w:sz w:val="16"/>
          <w:szCs w:val="16"/>
        </w:rPr>
        <w:t>CITY4;</w:t>
      </w:r>
      <w:proofErr w:type="gramEnd"/>
    </w:p>
    <w:p w14:paraId="174DA31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TMP_TABLE_CITY4 (CITY VARCHAR2(255), STATE VARCHAR2(255)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18762EF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8F4F83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TMP_TABLE_CITY4 (CITY, STATE)</w:t>
      </w:r>
    </w:p>
    <w:p w14:paraId="38E28C0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distinct city, STATE</w:t>
      </w:r>
    </w:p>
    <w:p w14:paraId="6622B7A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tmp_</w:t>
      </w:r>
      <w:proofErr w:type="gramStart"/>
      <w:r w:rsidRPr="00E86A76">
        <w:rPr>
          <w:rFonts w:ascii="Times New Roman" w:hAnsi="Times New Roman"/>
          <w:sz w:val="16"/>
          <w:szCs w:val="16"/>
        </w:rPr>
        <w:t>table2;</w:t>
      </w:r>
      <w:proofErr w:type="gramEnd"/>
    </w:p>
    <w:p w14:paraId="5CECEDC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86A5F7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TMP_TABLE_CITY4 (CITY, STATE)</w:t>
      </w:r>
    </w:p>
    <w:p w14:paraId="73DCCA8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DISTINCT CITY, STATE</w:t>
      </w:r>
    </w:p>
    <w:p w14:paraId="785220F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</w:t>
      </w:r>
      <w:proofErr w:type="gramStart"/>
      <w:r w:rsidRPr="00E86A76">
        <w:rPr>
          <w:rFonts w:ascii="Times New Roman" w:hAnsi="Times New Roman"/>
          <w:sz w:val="16"/>
          <w:szCs w:val="16"/>
        </w:rPr>
        <w:t>PATIENT;</w:t>
      </w:r>
      <w:proofErr w:type="gramEnd"/>
    </w:p>
    <w:p w14:paraId="01C6821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77A4DC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* from tmp_table_</w:t>
      </w:r>
      <w:proofErr w:type="gramStart"/>
      <w:r w:rsidRPr="00E86A76">
        <w:rPr>
          <w:rFonts w:ascii="Times New Roman" w:hAnsi="Times New Roman"/>
          <w:sz w:val="16"/>
          <w:szCs w:val="16"/>
        </w:rPr>
        <w:t>city4;</w:t>
      </w:r>
      <w:proofErr w:type="gramEnd"/>
    </w:p>
    <w:p w14:paraId="6A07A55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25DD7D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-- POPULATE Z_CITY </w:t>
      </w:r>
    </w:p>
    <w:p w14:paraId="252EFF0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Z_CITY</w:t>
      </w:r>
    </w:p>
    <w:p w14:paraId="16FB26F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COUNTRY_ID, STATE_ID, ROWNUM, CITY, COUNTY_ID</w:t>
      </w:r>
    </w:p>
    <w:p w14:paraId="3C12564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COUNTRY_ID, STATE_ID, CITY, </w:t>
      </w:r>
    </w:p>
    <w:p w14:paraId="2685A4E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CASE WHEN COUNTRY_ID != 27 THEN NULL </w:t>
      </w:r>
    </w:p>
    <w:p w14:paraId="701354E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WHEN COUNTRY_ID = 27 THEN COUNTY_ID </w:t>
      </w:r>
    </w:p>
    <w:p w14:paraId="30AE1EB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END AS COUNTY_ID</w:t>
      </w:r>
    </w:p>
    <w:p w14:paraId="22DCBD2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DISTINCT </w:t>
      </w:r>
      <w:proofErr w:type="spellStart"/>
      <w:r w:rsidRPr="00E86A76">
        <w:rPr>
          <w:rFonts w:ascii="Times New Roman" w:hAnsi="Times New Roman"/>
          <w:sz w:val="16"/>
          <w:szCs w:val="16"/>
        </w:rPr>
        <w:t>b.COUNTRY_ID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b.STATE_ID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a.CITY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d.COUNTY_ID</w:t>
      </w:r>
      <w:proofErr w:type="spellEnd"/>
    </w:p>
    <w:p w14:paraId="0950576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TMP_TABLE_CITY4 a</w:t>
      </w:r>
    </w:p>
    <w:p w14:paraId="6A350D8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Z_STATE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a.STATE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b.STATE_NAME</w:t>
      </w:r>
      <w:proofErr w:type="spellEnd"/>
    </w:p>
    <w:p w14:paraId="10543C4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FULL OUTER JOIN T_PATIENT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a.CITY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c.CITY</w:t>
      </w:r>
      <w:proofErr w:type="spellEnd"/>
    </w:p>
    <w:p w14:paraId="0A9A040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FULL OUTER JOIN Z_COUNTY d ON </w:t>
      </w:r>
      <w:proofErr w:type="spellStart"/>
      <w:proofErr w:type="gramStart"/>
      <w:r w:rsidRPr="00E86A76">
        <w:rPr>
          <w:rFonts w:ascii="Times New Roman" w:hAnsi="Times New Roman"/>
          <w:sz w:val="16"/>
          <w:szCs w:val="16"/>
        </w:rPr>
        <w:t>c.COUNTY</w:t>
      </w:r>
      <w:proofErr w:type="spellEnd"/>
      <w:proofErr w:type="gram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d.COUNTY_NAME</w:t>
      </w:r>
      <w:proofErr w:type="spellEnd"/>
      <w:r w:rsidRPr="00E86A76">
        <w:rPr>
          <w:rFonts w:ascii="Times New Roman" w:hAnsi="Times New Roman"/>
          <w:sz w:val="16"/>
          <w:szCs w:val="16"/>
        </w:rPr>
        <w:t>));</w:t>
      </w:r>
    </w:p>
    <w:p w14:paraId="519A5BC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9BF170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2E3B44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486B80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CREATE A TEMPORARY TABLE INCLUDING STATE_ID AND COUNTRY_ID TO BE USED TO POPULATE Z_PATIENT TABLE</w:t>
      </w:r>
    </w:p>
    <w:p w14:paraId="0F4E573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DROP TABLE TMP_</w:t>
      </w:r>
      <w:proofErr w:type="gramStart"/>
      <w:r w:rsidRPr="00E86A76">
        <w:rPr>
          <w:rFonts w:ascii="Times New Roman" w:hAnsi="Times New Roman"/>
          <w:sz w:val="16"/>
          <w:szCs w:val="16"/>
        </w:rPr>
        <w:t>TABLE3;</w:t>
      </w:r>
      <w:proofErr w:type="gramEnd"/>
    </w:p>
    <w:p w14:paraId="4B74595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proofErr w:type="gramStart"/>
      <w:r w:rsidRPr="00E86A76">
        <w:rPr>
          <w:rFonts w:ascii="Times New Roman" w:hAnsi="Times New Roman"/>
          <w:sz w:val="16"/>
          <w:szCs w:val="16"/>
        </w:rPr>
        <w:t>CREATE  TABLE</w:t>
      </w:r>
      <w:proofErr w:type="gramEnd"/>
      <w:r w:rsidRPr="00E86A76">
        <w:rPr>
          <w:rFonts w:ascii="Times New Roman" w:hAnsi="Times New Roman"/>
          <w:sz w:val="16"/>
          <w:szCs w:val="16"/>
        </w:rPr>
        <w:t xml:space="preserve"> tmp_table3 (BIRTH_PLACE_REVIEWED VARCHAR(100), CITY VARCHAR(100), STATE VARCHAR(100), STATE_ID NUMBER(5), COUNTRY VARCHAR(100), COUNTRY_ID NUMBER(5));</w:t>
      </w:r>
    </w:p>
    <w:p w14:paraId="4994CE6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CBE1C4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TMP_TABLE3 (BIRTH_PLACE_REVIEWED, CITY, STATE, STATE_ID, COUNTRY, COUNTRY_ID)</w:t>
      </w:r>
    </w:p>
    <w:p w14:paraId="5450B79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a.city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a.state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b.state_id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a.country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b.country_id</w:t>
      </w:r>
      <w:proofErr w:type="spellEnd"/>
    </w:p>
    <w:p w14:paraId="37A04BB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city,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(state, 1, </w:t>
      </w:r>
      <w:proofErr w:type="spellStart"/>
      <w:r w:rsidRPr="00E86A76">
        <w:rPr>
          <w:rFonts w:ascii="Times New Roman" w:hAnsi="Times New Roman"/>
          <w:sz w:val="16"/>
          <w:szCs w:val="16"/>
        </w:rPr>
        <w:t>instr</w:t>
      </w:r>
      <w:proofErr w:type="spellEnd"/>
      <w:r w:rsidRPr="00E86A76">
        <w:rPr>
          <w:rFonts w:ascii="Times New Roman" w:hAnsi="Times New Roman"/>
          <w:sz w:val="16"/>
          <w:szCs w:val="16"/>
        </w:rPr>
        <w:t>(state, '  ', 1, 1)-1) as state, country</w:t>
      </w:r>
    </w:p>
    <w:p w14:paraId="1B856AD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1, </w:t>
      </w:r>
      <w:proofErr w:type="spellStart"/>
      <w:r w:rsidRPr="00E86A76">
        <w:rPr>
          <w:rFonts w:ascii="Times New Roman" w:hAnsi="Times New Roman"/>
          <w:sz w:val="16"/>
          <w:szCs w:val="16"/>
        </w:rPr>
        <w:t>instr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'  ', 1, 1)-1) as city,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instr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'  ', 1, 1)+2, </w:t>
      </w:r>
      <w:proofErr w:type="spellStart"/>
      <w:r w:rsidRPr="00E86A76">
        <w:rPr>
          <w:rFonts w:ascii="Times New Roman" w:hAnsi="Times New Roman"/>
          <w:sz w:val="16"/>
          <w:szCs w:val="16"/>
        </w:rPr>
        <w:t>instr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'  ',1,2)-2) as state,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>, -2) as country</w:t>
      </w:r>
    </w:p>
    <w:p w14:paraId="6861BA1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</w:t>
      </w:r>
      <w:proofErr w:type="spellStart"/>
      <w:r w:rsidRPr="00E86A76">
        <w:rPr>
          <w:rFonts w:ascii="Times New Roman" w:hAnsi="Times New Roman"/>
          <w:sz w:val="16"/>
          <w:szCs w:val="16"/>
        </w:rPr>
        <w:t>t_patient</w:t>
      </w:r>
      <w:proofErr w:type="spellEnd"/>
      <w:r w:rsidRPr="00E86A76">
        <w:rPr>
          <w:rFonts w:ascii="Times New Roman" w:hAnsi="Times New Roman"/>
          <w:sz w:val="16"/>
          <w:szCs w:val="16"/>
        </w:rPr>
        <w:t>)) a</w:t>
      </w:r>
    </w:p>
    <w:p w14:paraId="082DC0D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Z_STATE b on </w:t>
      </w:r>
      <w:proofErr w:type="spellStart"/>
      <w:proofErr w:type="gramStart"/>
      <w:r w:rsidRPr="00E86A76">
        <w:rPr>
          <w:rFonts w:ascii="Times New Roman" w:hAnsi="Times New Roman"/>
          <w:sz w:val="16"/>
          <w:szCs w:val="16"/>
        </w:rPr>
        <w:t>a.state</w:t>
      </w:r>
      <w:proofErr w:type="spellEnd"/>
      <w:proofErr w:type="gram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b.state_name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</w:p>
    <w:p w14:paraId="5E4C4EA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0712B6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09A57F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Z_PATIENT TABLE</w:t>
      </w:r>
    </w:p>
    <w:p w14:paraId="3C2CB6B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DROP TABLE TMP_</w:t>
      </w:r>
      <w:proofErr w:type="gramStart"/>
      <w:r w:rsidRPr="00E86A76">
        <w:rPr>
          <w:rFonts w:ascii="Times New Roman" w:hAnsi="Times New Roman"/>
          <w:sz w:val="16"/>
          <w:szCs w:val="16"/>
        </w:rPr>
        <w:t>LIVING;</w:t>
      </w:r>
      <w:proofErr w:type="gramEnd"/>
    </w:p>
    <w:p w14:paraId="1A6AF94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CREATE TABLE TMP_LIVING (LIVING_PLACE_CITY VARCHAR2(50), LIVING_PLACE_CITY_ID </w:t>
      </w:r>
      <w:proofErr w:type="gramStart"/>
      <w:r w:rsidRPr="00E86A76">
        <w:rPr>
          <w:rFonts w:ascii="Times New Roman" w:hAnsi="Times New Roman"/>
          <w:sz w:val="16"/>
          <w:szCs w:val="16"/>
        </w:rPr>
        <w:t>NUMBER(</w:t>
      </w:r>
      <w:proofErr w:type="gramEnd"/>
      <w:r w:rsidRPr="00E86A76">
        <w:rPr>
          <w:rFonts w:ascii="Times New Roman" w:hAnsi="Times New Roman"/>
          <w:sz w:val="16"/>
          <w:szCs w:val="16"/>
        </w:rPr>
        <w:t>5), LIVING_PLACE_STATE VARCHAR2(100), LIVING_PLACE_STATE_ID NUMBER(5), LIVING_PLACE_COUNTRY_ID NUMBER(5));</w:t>
      </w:r>
    </w:p>
    <w:p w14:paraId="14E9F9D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F21F61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TMP_LIVING</w:t>
      </w:r>
    </w:p>
    <w:p w14:paraId="04EB5D9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a.CITY_NAME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a.CITY_ID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b.STATE_NAME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b.STATE_ID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b.COUNTRY_ID</w:t>
      </w:r>
      <w:proofErr w:type="spellEnd"/>
    </w:p>
    <w:p w14:paraId="54719C4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Z_CITY a</w:t>
      </w:r>
    </w:p>
    <w:p w14:paraId="2586364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Z_STATE b ON </w:t>
      </w:r>
      <w:proofErr w:type="spellStart"/>
      <w:proofErr w:type="gramStart"/>
      <w:r w:rsidRPr="00E86A76">
        <w:rPr>
          <w:rFonts w:ascii="Times New Roman" w:hAnsi="Times New Roman"/>
          <w:sz w:val="16"/>
          <w:szCs w:val="16"/>
        </w:rPr>
        <w:t>a.STATE</w:t>
      </w:r>
      <w:proofErr w:type="gramEnd"/>
      <w:r w:rsidRPr="00E86A76">
        <w:rPr>
          <w:rFonts w:ascii="Times New Roman" w:hAnsi="Times New Roman"/>
          <w:sz w:val="16"/>
          <w:szCs w:val="16"/>
        </w:rPr>
        <w:t>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b.STATE_ID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</w:p>
    <w:p w14:paraId="28DC0DE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D0DB91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DROP TABLE TMP_BIRTH_PLACE_</w:t>
      </w:r>
      <w:proofErr w:type="gramStart"/>
      <w:r w:rsidRPr="00E86A76">
        <w:rPr>
          <w:rFonts w:ascii="Times New Roman" w:hAnsi="Times New Roman"/>
          <w:sz w:val="16"/>
          <w:szCs w:val="16"/>
        </w:rPr>
        <w:t>IDS;</w:t>
      </w:r>
      <w:proofErr w:type="gramEnd"/>
    </w:p>
    <w:p w14:paraId="3282C2A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CREATE TABLE TMP_BIRTH_PLACE_IDS (BIRTH_PLACE_REVIEWED VARCHAR2(255), BIRTH_PLACE_CITY VARCHAR2(50), BIRTH_PLACE_CITY_ID NUMBER(5), BIRTH_PLACE_STATE VARCHAR2(100),</w:t>
      </w:r>
    </w:p>
    <w:p w14:paraId="5D737BC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                    BIRTH_PLACE_STATE_ID </w:t>
      </w:r>
      <w:proofErr w:type="gramStart"/>
      <w:r w:rsidRPr="00E86A76">
        <w:rPr>
          <w:rFonts w:ascii="Times New Roman" w:hAnsi="Times New Roman"/>
          <w:sz w:val="16"/>
          <w:szCs w:val="16"/>
        </w:rPr>
        <w:t>NUMBER(</w:t>
      </w:r>
      <w:proofErr w:type="gramEnd"/>
      <w:r w:rsidRPr="00E86A76">
        <w:rPr>
          <w:rFonts w:ascii="Times New Roman" w:hAnsi="Times New Roman"/>
          <w:sz w:val="16"/>
          <w:szCs w:val="16"/>
        </w:rPr>
        <w:t>5), BIRTH_PLACE_COUNTRY VARCHAR2(50), BIRTH_PLACE_COUNTRY_ID NUMBER(5));</w:t>
      </w:r>
    </w:p>
    <w:p w14:paraId="32616B9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E68A2C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TMP_BIRTH_PLACE_IDS</w:t>
      </w:r>
    </w:p>
    <w:p w14:paraId="6F3A2F0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a.BIRTH_PLACE_REVIEWED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a.CITY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b.CITY_ID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a.STATE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a.STATE_ID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a.COUNTRY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a.COUNTRY_ID</w:t>
      </w:r>
      <w:proofErr w:type="spellEnd"/>
    </w:p>
    <w:p w14:paraId="262AB48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TMP_TABLE3 a</w:t>
      </w:r>
    </w:p>
    <w:p w14:paraId="4F5C4D2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Z_CITY b ON </w:t>
      </w:r>
      <w:proofErr w:type="spellStart"/>
      <w:proofErr w:type="gramStart"/>
      <w:r w:rsidRPr="00E86A76">
        <w:rPr>
          <w:rFonts w:ascii="Times New Roman" w:hAnsi="Times New Roman"/>
          <w:sz w:val="16"/>
          <w:szCs w:val="16"/>
        </w:rPr>
        <w:t>a.CITY</w:t>
      </w:r>
      <w:proofErr w:type="spellEnd"/>
      <w:proofErr w:type="gram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b.CITY_NAME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a.STATE_ID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b.STATE_ID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</w:p>
    <w:p w14:paraId="2307934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4AAC02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59B319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DCA9DB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Z_PATIENT</w:t>
      </w:r>
    </w:p>
    <w:p w14:paraId="211134D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DISTINCT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nvl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'01-JAN-9999') AS BIRTHDATE, </w:t>
      </w:r>
    </w:p>
    <w:p w14:paraId="2C261C1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</w:t>
      </w:r>
      <w:proofErr w:type="spellStart"/>
      <w:r w:rsidRPr="00E86A76">
        <w:rPr>
          <w:rFonts w:ascii="Times New Roman" w:hAnsi="Times New Roman"/>
          <w:sz w:val="16"/>
          <w:szCs w:val="16"/>
        </w:rPr>
        <w:t>a.DEATHDATE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nvl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a.SSN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'999-99-9999')AS SSN, </w:t>
      </w:r>
      <w:proofErr w:type="spellStart"/>
      <w:r w:rsidRPr="00E86A76">
        <w:rPr>
          <w:rFonts w:ascii="Times New Roman" w:hAnsi="Times New Roman"/>
          <w:sz w:val="16"/>
          <w:szCs w:val="16"/>
        </w:rPr>
        <w:t>a.DRIVERS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</w:p>
    <w:p w14:paraId="4D115AD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</w:t>
      </w:r>
      <w:proofErr w:type="spellStart"/>
      <w:r w:rsidRPr="00E86A76">
        <w:rPr>
          <w:rFonts w:ascii="Times New Roman" w:hAnsi="Times New Roman"/>
          <w:sz w:val="16"/>
          <w:szCs w:val="16"/>
        </w:rPr>
        <w:t>a.PASSPORT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a.PREFIX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nvl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a.FIRST_NAME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'Unknown') AS FIRST_NAME, </w:t>
      </w:r>
    </w:p>
    <w:p w14:paraId="2DD740A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</w:t>
      </w:r>
      <w:proofErr w:type="spellStart"/>
      <w:r w:rsidRPr="00E86A76">
        <w:rPr>
          <w:rFonts w:ascii="Times New Roman" w:hAnsi="Times New Roman"/>
          <w:sz w:val="16"/>
          <w:szCs w:val="16"/>
        </w:rPr>
        <w:t>nvl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a.LAST_NAME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'Unknown') AS LAST_NAME, </w:t>
      </w:r>
      <w:proofErr w:type="spellStart"/>
      <w:r w:rsidRPr="00E86A76">
        <w:rPr>
          <w:rFonts w:ascii="Times New Roman" w:hAnsi="Times New Roman"/>
          <w:sz w:val="16"/>
          <w:szCs w:val="16"/>
        </w:rPr>
        <w:t>a.SUFFIX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</w:p>
    <w:p w14:paraId="35D7156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</w:t>
      </w:r>
      <w:proofErr w:type="spellStart"/>
      <w:r w:rsidRPr="00E86A76">
        <w:rPr>
          <w:rFonts w:ascii="Times New Roman" w:hAnsi="Times New Roman"/>
          <w:sz w:val="16"/>
          <w:szCs w:val="16"/>
        </w:rPr>
        <w:t>a.MAIDEN_NAME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nvl</w:t>
      </w:r>
      <w:proofErr w:type="spellEnd"/>
      <w:r w:rsidRPr="00E86A76">
        <w:rPr>
          <w:rFonts w:ascii="Times New Roman" w:hAnsi="Times New Roman"/>
          <w:sz w:val="16"/>
          <w:szCs w:val="16"/>
        </w:rPr>
        <w:t>(</w:t>
      </w:r>
      <w:proofErr w:type="spellStart"/>
      <w:r w:rsidRPr="00E86A76">
        <w:rPr>
          <w:rFonts w:ascii="Times New Roman" w:hAnsi="Times New Roman"/>
          <w:sz w:val="16"/>
          <w:szCs w:val="16"/>
        </w:rPr>
        <w:t>a.MARITAL_STATUS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'?') AS MARITAL_STATUS_ID, </w:t>
      </w:r>
    </w:p>
    <w:p w14:paraId="175C59F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</w:t>
      </w:r>
      <w:proofErr w:type="spellStart"/>
      <w:r w:rsidRPr="00E86A76">
        <w:rPr>
          <w:rFonts w:ascii="Times New Roman" w:hAnsi="Times New Roman"/>
          <w:sz w:val="16"/>
          <w:szCs w:val="16"/>
        </w:rPr>
        <w:t>b.RACE_ID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c.ETHNICITY_ID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a.GENDER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a.HEALTHCARE_EXPENSES</w:t>
      </w:r>
      <w:proofErr w:type="spellEnd"/>
      <w:r w:rsidRPr="00E86A76">
        <w:rPr>
          <w:rFonts w:ascii="Times New Roman" w:hAnsi="Times New Roman"/>
          <w:sz w:val="16"/>
          <w:szCs w:val="16"/>
        </w:rPr>
        <w:t>,</w:t>
      </w:r>
    </w:p>
    <w:p w14:paraId="4CF370B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 xml:space="preserve">        </w:t>
      </w:r>
      <w:proofErr w:type="spellStart"/>
      <w:r w:rsidRPr="00E86A76">
        <w:rPr>
          <w:rFonts w:ascii="Times New Roman" w:hAnsi="Times New Roman"/>
          <w:sz w:val="16"/>
          <w:szCs w:val="16"/>
        </w:rPr>
        <w:t>a.HEALTHCARE_COVERAGE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d.BIRTH_PLACE_COUNTRY_ID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d.BIRTH_PLACE_STATE_ID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d.BIRTH_PLACE_CITY_ID</w:t>
      </w:r>
      <w:proofErr w:type="spellEnd"/>
      <w:r w:rsidRPr="00E86A76">
        <w:rPr>
          <w:rFonts w:ascii="Times New Roman" w:hAnsi="Times New Roman"/>
          <w:sz w:val="16"/>
          <w:szCs w:val="16"/>
        </w:rPr>
        <w:t>,</w:t>
      </w:r>
    </w:p>
    <w:p w14:paraId="32388B4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</w:t>
      </w:r>
      <w:proofErr w:type="spellStart"/>
      <w:r w:rsidRPr="00E86A76">
        <w:rPr>
          <w:rFonts w:ascii="Times New Roman" w:hAnsi="Times New Roman"/>
          <w:sz w:val="16"/>
          <w:szCs w:val="16"/>
        </w:rPr>
        <w:t>a.ADDRESS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nvl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(a.ZIP, 'Unknown') AS ZIP, </w:t>
      </w:r>
      <w:proofErr w:type="spellStart"/>
      <w:r w:rsidRPr="00E86A76">
        <w:rPr>
          <w:rFonts w:ascii="Times New Roman" w:hAnsi="Times New Roman"/>
          <w:sz w:val="16"/>
          <w:szCs w:val="16"/>
        </w:rPr>
        <w:t>e.LIVING_PLACE_COUNTRY_ID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e.LIVING_PLACE_STATE_ID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e.LIVING_PLACE_CITY_ID</w:t>
      </w:r>
      <w:proofErr w:type="spellEnd"/>
    </w:p>
    <w:p w14:paraId="3E43F85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 a</w:t>
      </w:r>
    </w:p>
    <w:p w14:paraId="509BCBE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Z_RACE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a.RACE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b.RACE_DESCRIPTION</w:t>
      </w:r>
      <w:proofErr w:type="spellEnd"/>
    </w:p>
    <w:p w14:paraId="03E9EE4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Z_ETHNICITY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a.ETHNICITY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c.ETHNICITY_DESCRIPTION</w:t>
      </w:r>
      <w:proofErr w:type="spellEnd"/>
    </w:p>
    <w:p w14:paraId="4067DF3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TMP_BIRTH_PLACE_IDS d ON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a.BIRTH_PLACE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d.BIRTH_PLACE_REVIEWED</w:t>
      </w:r>
      <w:proofErr w:type="spellEnd"/>
    </w:p>
    <w:p w14:paraId="6BEAC8E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TMP_LIVING e ON </w:t>
      </w:r>
      <w:proofErr w:type="spellStart"/>
      <w:proofErr w:type="gramStart"/>
      <w:r w:rsidRPr="00E86A76">
        <w:rPr>
          <w:rFonts w:ascii="Times New Roman" w:hAnsi="Times New Roman"/>
          <w:sz w:val="16"/>
          <w:szCs w:val="16"/>
        </w:rPr>
        <w:t>a.CITY</w:t>
      </w:r>
      <w:proofErr w:type="spellEnd"/>
      <w:proofErr w:type="gram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e.LIVING_PLACE_CITY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a.STATE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e.LIVING_PLACE_STATE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</w:p>
    <w:p w14:paraId="292AE95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E458B5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CFF43F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7DE95B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-- POPULATE Z_PATIENT_ALLERGY TABLE </w:t>
      </w:r>
    </w:p>
    <w:p w14:paraId="6122A8F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Z_PATIENT_ALLERGY</w:t>
      </w:r>
    </w:p>
    <w:p w14:paraId="09B8952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b.ALLERGY_CODE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b.ALERGY_START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b.ALLERGY_STOP</w:t>
      </w:r>
      <w:proofErr w:type="spellEnd"/>
    </w:p>
    <w:p w14:paraId="093F8E7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Z_PATIENT a</w:t>
      </w:r>
    </w:p>
    <w:p w14:paraId="6649C1D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T_PATIENT_ALLERGY b ON </w:t>
      </w:r>
      <w:proofErr w:type="spellStart"/>
      <w:proofErr w:type="gramStart"/>
      <w:r w:rsidRPr="00E86A76">
        <w:rPr>
          <w:rFonts w:ascii="Times New Roman" w:hAnsi="Times New Roman"/>
          <w:sz w:val="16"/>
          <w:szCs w:val="16"/>
        </w:rPr>
        <w:t>a.PATIENT</w:t>
      </w:r>
      <w:proofErr w:type="gramEnd"/>
      <w:r w:rsidRPr="00E86A76">
        <w:rPr>
          <w:rFonts w:ascii="Times New Roman" w:hAnsi="Times New Roman"/>
          <w:sz w:val="16"/>
          <w:szCs w:val="16"/>
        </w:rPr>
        <w:t>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</w:p>
    <w:p w14:paraId="369D9DE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7BEC5F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-- 2. NORMALIZATION -----------------------------------------------------------------------</w:t>
      </w:r>
    </w:p>
    <w:p w14:paraId="4CBD468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448ADC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Z_SOP TABLE</w:t>
      </w:r>
    </w:p>
    <w:p w14:paraId="433F45E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Z_SOP</w:t>
      </w:r>
    </w:p>
    <w:p w14:paraId="6D69282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DISTINCT SOP_CODE, MIN(SOP_DESCRIPTION)</w:t>
      </w:r>
    </w:p>
    <w:p w14:paraId="763712D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T_PATIENT_IMAGING_STUDY</w:t>
      </w:r>
    </w:p>
    <w:p w14:paraId="39DAFA3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GROUP BY SOP_CODE</w:t>
      </w:r>
    </w:p>
    <w:p w14:paraId="20BD81F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ORDER BY </w:t>
      </w:r>
      <w:proofErr w:type="gramStart"/>
      <w:r w:rsidRPr="00E86A76">
        <w:rPr>
          <w:rFonts w:ascii="Times New Roman" w:hAnsi="Times New Roman"/>
          <w:sz w:val="16"/>
          <w:szCs w:val="16"/>
        </w:rPr>
        <w:t>1;</w:t>
      </w:r>
      <w:proofErr w:type="gramEnd"/>
    </w:p>
    <w:p w14:paraId="212FE23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505E04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Z_SOP</w:t>
      </w:r>
    </w:p>
    <w:p w14:paraId="0D7AA3A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('?', 'Unknown'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34E5ABB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9F9681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01B27A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Z_MODALITY TABLE</w:t>
      </w:r>
    </w:p>
    <w:p w14:paraId="4CCDF23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Z_MODALITY</w:t>
      </w:r>
    </w:p>
    <w:p w14:paraId="13D1DDB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DISTINCT MODALITY_CODE, MODALITY_DESCRIPTION </w:t>
      </w:r>
    </w:p>
    <w:p w14:paraId="7533254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T_PATIENT_IMAGING_</w:t>
      </w:r>
      <w:proofErr w:type="gramStart"/>
      <w:r w:rsidRPr="00E86A76">
        <w:rPr>
          <w:rFonts w:ascii="Times New Roman" w:hAnsi="Times New Roman"/>
          <w:sz w:val="16"/>
          <w:szCs w:val="16"/>
        </w:rPr>
        <w:t>STUDY;</w:t>
      </w:r>
      <w:proofErr w:type="gramEnd"/>
    </w:p>
    <w:p w14:paraId="462AA57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D1A530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Z_BODYSITE TABLE</w:t>
      </w:r>
    </w:p>
    <w:p w14:paraId="25F0A92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Z_BODYSITE</w:t>
      </w:r>
    </w:p>
    <w:p w14:paraId="1C964D8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BODYSITE_CODE, MIN(BODYSITE_DESCRIPTION)</w:t>
      </w:r>
    </w:p>
    <w:p w14:paraId="4D2A1B4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T_PATIENT_IMAGING_STUDY</w:t>
      </w:r>
    </w:p>
    <w:p w14:paraId="636437D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GROUP BY BODYSITE_CODE</w:t>
      </w:r>
    </w:p>
    <w:p w14:paraId="16BF524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ORDER BY </w:t>
      </w:r>
      <w:proofErr w:type="gramStart"/>
      <w:r w:rsidRPr="00E86A76">
        <w:rPr>
          <w:rFonts w:ascii="Times New Roman" w:hAnsi="Times New Roman"/>
          <w:sz w:val="16"/>
          <w:szCs w:val="16"/>
        </w:rPr>
        <w:t>1;</w:t>
      </w:r>
      <w:proofErr w:type="gramEnd"/>
    </w:p>
    <w:p w14:paraId="44C359F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55EFDB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Z_BODYSITE</w:t>
      </w:r>
    </w:p>
    <w:p w14:paraId="783957E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VALUES ('?', 'Unknown'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4AED6E9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1B8698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AB43AC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Z_IMMUNIZATION TABLE</w:t>
      </w:r>
    </w:p>
    <w:p w14:paraId="1F3EBD2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Z_IMMUNIZATION</w:t>
      </w:r>
    </w:p>
    <w:p w14:paraId="44EA6B9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ROWNUM, IMMUNIZATION_DESCRIPTION</w:t>
      </w:r>
    </w:p>
    <w:p w14:paraId="702F2A9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(SELECT DISTINCT IMMUNIZATION_DESCRIPTION</w:t>
      </w:r>
    </w:p>
    <w:p w14:paraId="5C81EAC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T_PATIENT_IMMUNIZATION</w:t>
      </w:r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7F189AF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</w:t>
      </w:r>
    </w:p>
    <w:p w14:paraId="6DFD412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Z_PATIENT_IMAGING_STUDY TABLE</w:t>
      </w:r>
    </w:p>
    <w:p w14:paraId="27B87BB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Z_PATIENT_IMAGING_STUDY</w:t>
      </w:r>
    </w:p>
    <w:p w14:paraId="6B6EBE2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ROWNUM, IMAGING_STUDY_DATE, PATIENT_ID, NVL(BODYSITE_CODE, '?'), MODALITY_CODE, NVL(SOP_CODE, '?')</w:t>
      </w:r>
    </w:p>
    <w:p w14:paraId="12827BA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DISTINCT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e.PATIENT_ID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c.MODALITY_CODE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d.SOP_CODE</w:t>
      </w:r>
      <w:proofErr w:type="spellEnd"/>
    </w:p>
    <w:p w14:paraId="32CE44E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T_PATIENT_IMAGING_STUDY a</w:t>
      </w:r>
    </w:p>
    <w:p w14:paraId="2E3540B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FULL OUTER JOIN Z_BODYSITE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b.BODYSITE_CODE</w:t>
      </w:r>
      <w:proofErr w:type="spellEnd"/>
    </w:p>
    <w:p w14:paraId="4C0038D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FULL OUTER JOIN Z_MODALITY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c.MODALITY_DESCRIPTION</w:t>
      </w:r>
      <w:proofErr w:type="spellEnd"/>
    </w:p>
    <w:p w14:paraId="3F918F2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FULL OUTER JOIN Z_SOP d ON </w:t>
      </w:r>
      <w:proofErr w:type="spellStart"/>
      <w:r w:rsidRPr="00E86A76">
        <w:rPr>
          <w:rFonts w:ascii="Times New Roman" w:hAnsi="Times New Roman"/>
          <w:sz w:val="16"/>
          <w:szCs w:val="16"/>
        </w:rPr>
        <w:t>a.SOP_CODE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d.SOP_CODE</w:t>
      </w:r>
      <w:proofErr w:type="spellEnd"/>
    </w:p>
    <w:p w14:paraId="4E2EDA4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Z_PATIENT e ON </w:t>
      </w:r>
      <w:proofErr w:type="spellStart"/>
      <w:proofErr w:type="gramStart"/>
      <w:r w:rsidRPr="00E86A76">
        <w:rPr>
          <w:rFonts w:ascii="Times New Roman" w:hAnsi="Times New Roman"/>
          <w:sz w:val="16"/>
          <w:szCs w:val="16"/>
        </w:rPr>
        <w:t>a.PATIENT</w:t>
      </w:r>
      <w:proofErr w:type="gramEnd"/>
      <w:r w:rsidRPr="00E86A76">
        <w:rPr>
          <w:rFonts w:ascii="Times New Roman" w:hAnsi="Times New Roman"/>
          <w:sz w:val="16"/>
          <w:szCs w:val="16"/>
        </w:rPr>
        <w:t>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e.PATIENT_ID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>);</w:t>
      </w:r>
    </w:p>
    <w:p w14:paraId="7679F98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067121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D2E49B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3CF866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</w:t>
      </w:r>
    </w:p>
    <w:p w14:paraId="4B64778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POPULATE Z_PATIENT_IMMUNIZATION TABLE</w:t>
      </w:r>
    </w:p>
    <w:p w14:paraId="684A933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INSERT INTO Z_PATIENT_IMMUNIZATION</w:t>
      </w:r>
    </w:p>
    <w:p w14:paraId="0FFF8E8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c.PATIENT_ID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a.IMMUNIZATION_DATE</w:t>
      </w:r>
      <w:proofErr w:type="spellEnd"/>
      <w:r w:rsidRPr="00E86A76">
        <w:rPr>
          <w:rFonts w:ascii="Times New Roman" w:hAnsi="Times New Roman"/>
          <w:sz w:val="16"/>
          <w:szCs w:val="16"/>
        </w:rPr>
        <w:t>, MAX(</w:t>
      </w:r>
      <w:proofErr w:type="spellStart"/>
      <w:r w:rsidRPr="00E86A76">
        <w:rPr>
          <w:rFonts w:ascii="Times New Roman" w:hAnsi="Times New Roman"/>
          <w:sz w:val="16"/>
          <w:szCs w:val="16"/>
        </w:rPr>
        <w:t>a.BASE_COST</w:t>
      </w:r>
      <w:proofErr w:type="spellEnd"/>
      <w:r w:rsidRPr="00E86A76">
        <w:rPr>
          <w:rFonts w:ascii="Times New Roman" w:hAnsi="Times New Roman"/>
          <w:sz w:val="16"/>
          <w:szCs w:val="16"/>
        </w:rPr>
        <w:t>)</w:t>
      </w:r>
    </w:p>
    <w:p w14:paraId="5A0AFB0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T_PATIENT_IMMUNIZATION a</w:t>
      </w:r>
    </w:p>
    <w:p w14:paraId="724D014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0F37C4F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Z_PATIENT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c.PATIENT_ID</w:t>
      </w:r>
      <w:proofErr w:type="spellEnd"/>
    </w:p>
    <w:p w14:paraId="698AD64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proofErr w:type="gramStart"/>
      <w:r w:rsidRPr="00E86A76">
        <w:rPr>
          <w:rFonts w:ascii="Times New Roman" w:hAnsi="Times New Roman"/>
          <w:sz w:val="16"/>
          <w:szCs w:val="16"/>
        </w:rPr>
        <w:t>c.PATIENT</w:t>
      </w:r>
      <w:proofErr w:type="gramEnd"/>
      <w:r w:rsidRPr="00E86A76">
        <w:rPr>
          <w:rFonts w:ascii="Times New Roman" w:hAnsi="Times New Roman"/>
          <w:sz w:val="16"/>
          <w:szCs w:val="16"/>
        </w:rPr>
        <w:t>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a.IMMUNIZATION_DATE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</w:p>
    <w:p w14:paraId="0E4AFFE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E488E9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0934E3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CHECKS</w:t>
      </w:r>
    </w:p>
    <w:p w14:paraId="5E2C442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33FAAF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CHECK 1:</w:t>
      </w:r>
    </w:p>
    <w:p w14:paraId="1C8DB56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1, count(*) FROM Z_COUNTRY UNION ALL</w:t>
      </w:r>
    </w:p>
    <w:p w14:paraId="0375A9D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2, count(*) FROM Z_STATE UNION ALL</w:t>
      </w:r>
    </w:p>
    <w:p w14:paraId="5402042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3, count(*) FROM Z_COUNTY UNION ALL</w:t>
      </w:r>
    </w:p>
    <w:p w14:paraId="6C675FC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4, count(*) FROM Z_CITY</w:t>
      </w:r>
    </w:p>
    <w:p w14:paraId="54D34EC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ORDER BY </w:t>
      </w:r>
      <w:proofErr w:type="gramStart"/>
      <w:r w:rsidRPr="00E86A76">
        <w:rPr>
          <w:rFonts w:ascii="Times New Roman" w:hAnsi="Times New Roman"/>
          <w:sz w:val="16"/>
          <w:szCs w:val="16"/>
        </w:rPr>
        <w:t>1;</w:t>
      </w:r>
      <w:proofErr w:type="gramEnd"/>
    </w:p>
    <w:p w14:paraId="49822CB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1F95A9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CHECK 2:</w:t>
      </w:r>
    </w:p>
    <w:p w14:paraId="7614457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COUNTRY_ID</w:t>
      </w:r>
    </w:p>
    <w:p w14:paraId="02B9C97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, STATE_ID</w:t>
      </w:r>
    </w:p>
    <w:p w14:paraId="2C71940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, count(*)</w:t>
      </w:r>
    </w:p>
    <w:p w14:paraId="1C49595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, count(distinct COUNTY_ID)</w:t>
      </w:r>
    </w:p>
    <w:p w14:paraId="44F54C4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FROM Z_CITY</w:t>
      </w:r>
    </w:p>
    <w:p w14:paraId="117CFCD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GROUP BY COUNTRY_ID, STATE_ID</w:t>
      </w:r>
    </w:p>
    <w:p w14:paraId="02FBA56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ORDER BY 3 </w:t>
      </w:r>
      <w:proofErr w:type="gramStart"/>
      <w:r w:rsidRPr="00E86A76">
        <w:rPr>
          <w:rFonts w:ascii="Times New Roman" w:hAnsi="Times New Roman"/>
          <w:sz w:val="16"/>
          <w:szCs w:val="16"/>
        </w:rPr>
        <w:t>desc;</w:t>
      </w:r>
      <w:proofErr w:type="gramEnd"/>
    </w:p>
    <w:p w14:paraId="0B056B9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9FC328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CHECK 3:</w:t>
      </w:r>
    </w:p>
    <w:p w14:paraId="0B2C47B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1, 0, count(*)</w:t>
      </w:r>
    </w:p>
    <w:p w14:paraId="3CC9309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FROM T_PATIENT</w:t>
      </w:r>
    </w:p>
    <w:p w14:paraId="0D5A18A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UNION ALL</w:t>
      </w:r>
    </w:p>
    <w:p w14:paraId="546F910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2, BIRTH_PLACE_COUNTRY_ID, count(*)</w:t>
      </w:r>
    </w:p>
    <w:p w14:paraId="571CCB9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FROM Z_PATIENT</w:t>
      </w:r>
    </w:p>
    <w:p w14:paraId="06BBED6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GROUP BY BIRTH_PLACE_COUNTRY_ID</w:t>
      </w:r>
    </w:p>
    <w:p w14:paraId="728E3D3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ORDER BY 1,3 </w:t>
      </w:r>
      <w:proofErr w:type="gramStart"/>
      <w:r w:rsidRPr="00E86A76">
        <w:rPr>
          <w:rFonts w:ascii="Times New Roman" w:hAnsi="Times New Roman"/>
          <w:sz w:val="16"/>
          <w:szCs w:val="16"/>
        </w:rPr>
        <w:t>desc;</w:t>
      </w:r>
      <w:proofErr w:type="gramEnd"/>
    </w:p>
    <w:p w14:paraId="55CF297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775B26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9494DB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C383A5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-- 4. SQL (QUERIES) -------------------------------------------------------------------------------------</w:t>
      </w:r>
    </w:p>
    <w:p w14:paraId="34228D3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C907BF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PART 1: IMMUNIAZATION</w:t>
      </w:r>
    </w:p>
    <w:p w14:paraId="3DF10F7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Question 1: What is the distribution of race regarding immunization record for Influenza?</w:t>
      </w:r>
    </w:p>
    <w:p w14:paraId="63EB4CC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a.RACE</w:t>
      </w:r>
      <w:proofErr w:type="spellEnd"/>
      <w:r w:rsidRPr="00E86A76">
        <w:rPr>
          <w:rFonts w:ascii="Times New Roman" w:hAnsi="Times New Roman"/>
          <w:sz w:val="16"/>
          <w:szCs w:val="16"/>
        </w:rPr>
        <w:t>, COUNT(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)</w:t>
      </w:r>
    </w:p>
    <w:p w14:paraId="54ED547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 a</w:t>
      </w:r>
    </w:p>
    <w:p w14:paraId="2FCF5CB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T_PATIENT_IMMUNIZATION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4123898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WHERE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'Influenza  seasonal  injectable  preservative free'</w:t>
      </w:r>
    </w:p>
    <w:p w14:paraId="0B5FE5B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proofErr w:type="gramStart"/>
      <w:r w:rsidRPr="00E86A76">
        <w:rPr>
          <w:rFonts w:ascii="Times New Roman" w:hAnsi="Times New Roman"/>
          <w:sz w:val="16"/>
          <w:szCs w:val="16"/>
        </w:rPr>
        <w:t>a.RACE</w:t>
      </w:r>
      <w:proofErr w:type="spellEnd"/>
      <w:proofErr w:type="gramEnd"/>
      <w:r w:rsidRPr="00E86A76">
        <w:rPr>
          <w:rFonts w:ascii="Times New Roman" w:hAnsi="Times New Roman"/>
          <w:sz w:val="16"/>
          <w:szCs w:val="16"/>
        </w:rPr>
        <w:t>;</w:t>
      </w:r>
    </w:p>
    <w:p w14:paraId="78FCB05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105D40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b.RACE_DESCRIPTION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>)</w:t>
      </w:r>
    </w:p>
    <w:p w14:paraId="27A48D2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Z_PATIENT a</w:t>
      </w:r>
    </w:p>
    <w:p w14:paraId="6EC6EA6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Z_RACE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a.RACE_ID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b.RACE_ID</w:t>
      </w:r>
      <w:proofErr w:type="spellEnd"/>
    </w:p>
    <w:p w14:paraId="601A585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Z_PATIENT_IMMUNIZATION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c.PATIENT_ID</w:t>
      </w:r>
      <w:proofErr w:type="spellEnd"/>
    </w:p>
    <w:p w14:paraId="6DBBD7F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Z_IMMUNIZATION d ON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d.IMMUNIZATION_CODE</w:t>
      </w:r>
      <w:proofErr w:type="spellEnd"/>
    </w:p>
    <w:p w14:paraId="5A5A3C0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WHERE </w:t>
      </w:r>
      <w:proofErr w:type="spellStart"/>
      <w:r w:rsidRPr="00E86A76">
        <w:rPr>
          <w:rFonts w:ascii="Times New Roman" w:hAnsi="Times New Roman"/>
          <w:sz w:val="16"/>
          <w:szCs w:val="16"/>
        </w:rPr>
        <w:t>d.IMMUNIZATION_DESCRIPTION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'Influenza  seasonal  injectable  preservative free'</w:t>
      </w:r>
    </w:p>
    <w:p w14:paraId="52BDFC6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proofErr w:type="gramStart"/>
      <w:r w:rsidRPr="00E86A76">
        <w:rPr>
          <w:rFonts w:ascii="Times New Roman" w:hAnsi="Times New Roman"/>
          <w:sz w:val="16"/>
          <w:szCs w:val="16"/>
        </w:rPr>
        <w:t>b.RACE</w:t>
      </w:r>
      <w:proofErr w:type="gramEnd"/>
      <w:r w:rsidRPr="00E86A76">
        <w:rPr>
          <w:rFonts w:ascii="Times New Roman" w:hAnsi="Times New Roman"/>
          <w:sz w:val="16"/>
          <w:szCs w:val="16"/>
        </w:rPr>
        <w:t>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</w:p>
    <w:p w14:paraId="5D892B7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256A1C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089CFD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Question 2: What is the top-3 immunization that covers the age of 18 or below rather than Influenza?</w:t>
      </w:r>
    </w:p>
    <w:p w14:paraId="41F78F4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</w:t>
      </w:r>
    </w:p>
    <w:p w14:paraId="5140494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 a</w:t>
      </w:r>
    </w:p>
    <w:p w14:paraId="2A48B7E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T_PATIENT_IMMUNIZATION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42C339A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WHERE 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)/365,0) &lt;=18 AND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!= 'Influenza  seasonal  injectable  preservative free'</w:t>
      </w:r>
    </w:p>
    <w:p w14:paraId="5688CD9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5943B34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ORDER BY COUNT(*) DESC</w:t>
      </w:r>
    </w:p>
    <w:p w14:paraId="1540B48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3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6E5B93A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A3C9FB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</w:t>
      </w:r>
    </w:p>
    <w:p w14:paraId="12C75FA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>FROM Z_PATIENT a</w:t>
      </w:r>
    </w:p>
    <w:p w14:paraId="05AE854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Z_PATIENT_IMMUNIZATION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133AEFC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Z_IMMUNIZATION c ON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c.IMMUNIZATION_CODE</w:t>
      </w:r>
      <w:proofErr w:type="spellEnd"/>
    </w:p>
    <w:p w14:paraId="570E2F2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WHERE 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)/365,0) &lt;= 18 AND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!= 'Influenza  seasonal  injectable  preservative free'</w:t>
      </w:r>
    </w:p>
    <w:p w14:paraId="56333D3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</w:p>
    <w:p w14:paraId="06C119B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ORDER BY COUNT(*) DESC</w:t>
      </w:r>
    </w:p>
    <w:p w14:paraId="3905339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3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1797F53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BA78AB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5813D6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Question 3: What is the top 5 immunizations that cover the age range [20-25] rather than Influenza?</w:t>
      </w:r>
    </w:p>
    <w:p w14:paraId="6A1CCD9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</w:t>
      </w:r>
    </w:p>
    <w:p w14:paraId="6E06FBE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 a</w:t>
      </w:r>
    </w:p>
    <w:p w14:paraId="1CFAD10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T_PATIENT_IMMUNIZATION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5D31694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WHERE 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)/365,0) &gt;= 20 AND 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)/365,0) &lt;= 25 </w:t>
      </w:r>
    </w:p>
    <w:p w14:paraId="4BA0DF6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AND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!= 'Influenza  seasonal  injectable  preservative free'</w:t>
      </w:r>
    </w:p>
    <w:p w14:paraId="75A729A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28F54D6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ORDER BY COUNT(*) DESC</w:t>
      </w:r>
    </w:p>
    <w:p w14:paraId="65A70D3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5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54B28B3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093721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</w:t>
      </w:r>
    </w:p>
    <w:p w14:paraId="138D475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Z_PATIENT a</w:t>
      </w:r>
    </w:p>
    <w:p w14:paraId="2DF6535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Z_PATIENT_IMMUNIZATION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5DE7BA5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Z_IMMUNIZATION c ON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c.IMMUNIZATION_CODE</w:t>
      </w:r>
      <w:proofErr w:type="spellEnd"/>
    </w:p>
    <w:p w14:paraId="1DE4B35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WHERE 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)/365,0) &gt;= 20 AND 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)/365,0) &lt;= 25 </w:t>
      </w:r>
    </w:p>
    <w:p w14:paraId="69C0BD4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AND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!= 'Influenza  seasonal  injectable  preservative free'</w:t>
      </w:r>
    </w:p>
    <w:p w14:paraId="2229971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</w:p>
    <w:p w14:paraId="30955E5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ORDER BY COUNT(*) DESC</w:t>
      </w:r>
    </w:p>
    <w:p w14:paraId="6D4FF58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5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2F8C484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3BD1FF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Question 4: Which living county has the most immunization coverage for DTaP?</w:t>
      </w:r>
    </w:p>
    <w:p w14:paraId="797FF03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a.COUNTY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</w:t>
      </w:r>
    </w:p>
    <w:p w14:paraId="3C30462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 a</w:t>
      </w:r>
    </w:p>
    <w:p w14:paraId="22FF1E1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T_PATIENT_IMMUNIZATION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3032BB8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WHERE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'DTaP'</w:t>
      </w:r>
    </w:p>
    <w:p w14:paraId="25516CC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a.COUNTY</w:t>
      </w:r>
      <w:proofErr w:type="spellEnd"/>
    </w:p>
    <w:p w14:paraId="3FC711B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ORDER BY COUNT(*) DESC</w:t>
      </w:r>
    </w:p>
    <w:p w14:paraId="52FF8A3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1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30677AE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CE234C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c.COUNTY_NAME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</w:t>
      </w:r>
    </w:p>
    <w:p w14:paraId="5D106A3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Z_PATIENT a</w:t>
      </w:r>
    </w:p>
    <w:p w14:paraId="59C8E18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Z_CITY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a.LIVING_PLACE_CITY_ID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b.CITY_ID</w:t>
      </w:r>
      <w:proofErr w:type="spellEnd"/>
    </w:p>
    <w:p w14:paraId="0A81E94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Z_COUNTY c ON </w:t>
      </w:r>
      <w:proofErr w:type="spellStart"/>
      <w:r w:rsidRPr="00E86A76">
        <w:rPr>
          <w:rFonts w:ascii="Times New Roman" w:hAnsi="Times New Roman"/>
          <w:sz w:val="16"/>
          <w:szCs w:val="16"/>
        </w:rPr>
        <w:t>b.COUNTY_ID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c.COUNTY_ID</w:t>
      </w:r>
      <w:proofErr w:type="spellEnd"/>
    </w:p>
    <w:p w14:paraId="34DF9A8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Z_PATIENT_IMMUNIZATION d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d.PATIENT_ID</w:t>
      </w:r>
      <w:proofErr w:type="spellEnd"/>
    </w:p>
    <w:p w14:paraId="0137A39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Z_IMMUNIZATION e ON </w:t>
      </w:r>
      <w:proofErr w:type="spellStart"/>
      <w:r w:rsidRPr="00E86A76">
        <w:rPr>
          <w:rFonts w:ascii="Times New Roman" w:hAnsi="Times New Roman"/>
          <w:sz w:val="16"/>
          <w:szCs w:val="16"/>
        </w:rPr>
        <w:t>d.IMMUNIZATION_CODE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e.IMMUNIZATION_CODE</w:t>
      </w:r>
      <w:proofErr w:type="spellEnd"/>
    </w:p>
    <w:p w14:paraId="4E8C292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WHERE </w:t>
      </w:r>
      <w:proofErr w:type="spellStart"/>
      <w:r w:rsidRPr="00E86A76">
        <w:rPr>
          <w:rFonts w:ascii="Times New Roman" w:hAnsi="Times New Roman"/>
          <w:sz w:val="16"/>
          <w:szCs w:val="16"/>
        </w:rPr>
        <w:t>e.IMMUNIZATION_DESCRIPTION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'DTaP'</w:t>
      </w:r>
    </w:p>
    <w:p w14:paraId="7212BD3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c.COUNTY_NAME</w:t>
      </w:r>
      <w:proofErr w:type="spellEnd"/>
    </w:p>
    <w:p w14:paraId="53F0DCD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ORDER BY COUNT(*) DESC</w:t>
      </w:r>
    </w:p>
    <w:p w14:paraId="5A53F38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1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61B14A7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982B6A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Question 5: Which specific immunization for Hepatitis A or B was most taken by female patients?</w:t>
      </w:r>
    </w:p>
    <w:p w14:paraId="56A7304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</w:t>
      </w:r>
    </w:p>
    <w:p w14:paraId="66F4631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 a</w:t>
      </w:r>
    </w:p>
    <w:p w14:paraId="488B66B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T_PATIENT_IMMUNIZATION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26F14FA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a.GENDER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'F' AND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LIKE 'Hep%'</w:t>
      </w:r>
    </w:p>
    <w:p w14:paraId="1288ADB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207CA08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ORDER BY </w:t>
      </w:r>
      <w:proofErr w:type="gramStart"/>
      <w:r w:rsidRPr="00E86A76">
        <w:rPr>
          <w:rFonts w:ascii="Times New Roman" w:hAnsi="Times New Roman"/>
          <w:sz w:val="16"/>
          <w:szCs w:val="16"/>
        </w:rPr>
        <w:t>COUNT(</w:t>
      </w:r>
      <w:proofErr w:type="gramEnd"/>
      <w:r w:rsidRPr="00E86A76">
        <w:rPr>
          <w:rFonts w:ascii="Times New Roman" w:hAnsi="Times New Roman"/>
          <w:sz w:val="16"/>
          <w:szCs w:val="16"/>
        </w:rPr>
        <w:t>*) DESC;</w:t>
      </w:r>
    </w:p>
    <w:p w14:paraId="6827B94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6FBCF4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</w:t>
      </w:r>
    </w:p>
    <w:p w14:paraId="154AD12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Z_PATIENT a</w:t>
      </w:r>
    </w:p>
    <w:p w14:paraId="72456A4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Z_PATIENT_IMMUNIZATION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6C0BF63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Z_IMMUNIZATION c ON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c.IMMUNIZATION_CODE</w:t>
      </w:r>
      <w:proofErr w:type="spellEnd"/>
    </w:p>
    <w:p w14:paraId="21F1B21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a.GENDER_ID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'F' AND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LIKE 'Hep%'</w:t>
      </w:r>
    </w:p>
    <w:p w14:paraId="5048E30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</w:p>
    <w:p w14:paraId="173B88B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ORDER BY </w:t>
      </w:r>
      <w:proofErr w:type="gramStart"/>
      <w:r w:rsidRPr="00E86A76">
        <w:rPr>
          <w:rFonts w:ascii="Times New Roman" w:hAnsi="Times New Roman"/>
          <w:sz w:val="16"/>
          <w:szCs w:val="16"/>
        </w:rPr>
        <w:t>COUNT(</w:t>
      </w:r>
      <w:proofErr w:type="gramEnd"/>
      <w:r w:rsidRPr="00E86A76">
        <w:rPr>
          <w:rFonts w:ascii="Times New Roman" w:hAnsi="Times New Roman"/>
          <w:sz w:val="16"/>
          <w:szCs w:val="16"/>
        </w:rPr>
        <w:t>*) DESC;</w:t>
      </w:r>
    </w:p>
    <w:p w14:paraId="61F8E59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48DB20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>-- Question 6: Number of immunizations have reduced from 2019 to 2020 due to COVID. Which ones are the top-3 immunizations with higher decreasing ratio rather than Influenza?</w:t>
      </w:r>
    </w:p>
    <w:p w14:paraId="6AF3389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b.COUNT_2020, a.COUNT_2019, ROUND(((b.COUNT_2020 / a.COUNT_2019 ) - 1)*100,2) AS PERCENT_CHANGE</w:t>
      </w:r>
    </w:p>
    <w:p w14:paraId="0FCDE8D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(SELECT IMMUNIZATION_DESCRIPTION, COUNT(*) AS COUNT_2019</w:t>
      </w:r>
    </w:p>
    <w:p w14:paraId="696A7C1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T_PATIENT_IMMUNIZATION</w:t>
      </w:r>
    </w:p>
    <w:p w14:paraId="35282F9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IMMUNIZATION_DESCRIPTION != 'Influenza  seasonal  injectable  preservative free'</w:t>
      </w:r>
    </w:p>
    <w:p w14:paraId="61B7740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AND IMMUNIZATION_DATE LIKE '%-19'</w:t>
      </w:r>
    </w:p>
    <w:p w14:paraId="55EAE9C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IMMUNIZATION_DESCRIPTION) a</w:t>
      </w:r>
    </w:p>
    <w:p w14:paraId="3017BB8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JOIN (SELECT IMMUNIZATION_DESCRIPTION, COUNT(*) AS COUNT_2020</w:t>
      </w:r>
    </w:p>
    <w:p w14:paraId="19821F6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T_PATIENT_IMMUNIZATION</w:t>
      </w:r>
    </w:p>
    <w:p w14:paraId="2FFAB75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IMMUNIZATION_DESCRIPTION != 'Influenza  seasonal  injectable  preservative free'</w:t>
      </w:r>
    </w:p>
    <w:p w14:paraId="4057413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AND IMMUNIZATION_DATE LIKE '%-20'</w:t>
      </w:r>
    </w:p>
    <w:p w14:paraId="6E6CD96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IMMUNIZATION_DESCRIPTION)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60DE28A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ORDER BY PERCENT_CHANGE</w:t>
      </w:r>
    </w:p>
    <w:p w14:paraId="45C9700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3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5BDC41B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BD2F78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b.COUNT_2020, a.COUNT_2019, ROUND(((b.COUNT_2020 / a.COUNT_2019 ) - 1)*100,2) AS PERCENT_CHANGE</w:t>
      </w:r>
    </w:p>
    <w:p w14:paraId="576DF5C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AS COUNT_2019</w:t>
      </w:r>
    </w:p>
    <w:p w14:paraId="307A3B3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5C3F879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0C41DCC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!= 'Influenza  seasonal  injectable  preservative free'</w:t>
      </w:r>
    </w:p>
    <w:p w14:paraId="55BEF90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LIKE '%-19'</w:t>
      </w:r>
    </w:p>
    <w:p w14:paraId="1A65949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) a</w:t>
      </w:r>
    </w:p>
    <w:p w14:paraId="4601F3B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AS COUNT_2020</w:t>
      </w:r>
    </w:p>
    <w:p w14:paraId="53EEA5C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055B241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1483EA1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!= 'Influenza  seasonal  injectable  preservative free'</w:t>
      </w:r>
    </w:p>
    <w:p w14:paraId="23B8FBA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LIKE '%-20'</w:t>
      </w:r>
    </w:p>
    <w:p w14:paraId="0A9B1A7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7B526D0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ORDER BY PERCENT_CHANGE</w:t>
      </w:r>
    </w:p>
    <w:p w14:paraId="242D17F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3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70FDD6D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526F99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Question 7: When is the peak season (month) that patients got immunization for Influenza in 2019? Was it the same month in 2020?</w:t>
      </w:r>
    </w:p>
    <w:p w14:paraId="53415AB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(IMMUNIZATION_DATE,4,3) AS IMMUNIZATION_MONTH, COUNT(*) AS COUNT_2019</w:t>
      </w:r>
    </w:p>
    <w:p w14:paraId="0D42D27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T_PATIENT_IMMUNIZATION</w:t>
      </w:r>
    </w:p>
    <w:p w14:paraId="578FDAF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WHERE IMMUNIZATION_DESCRIPTION = 'Influenza  seasonal  injectable  preservative free'</w:t>
      </w:r>
    </w:p>
    <w:p w14:paraId="44D126F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AND IMMUNIZATION_DATE LIKE '%-19'</w:t>
      </w:r>
    </w:p>
    <w:p w14:paraId="26D1237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(IMMUNIZATION_DATE,4,3)</w:t>
      </w:r>
    </w:p>
    <w:p w14:paraId="404A02C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ORDER BY COUNT(*) DESC</w:t>
      </w:r>
    </w:p>
    <w:p w14:paraId="7259DD9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1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7C95E9E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</w:t>
      </w:r>
    </w:p>
    <w:p w14:paraId="1E3A2D4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(IMMUNIZATION_DATE,4,3) AS IMMUNIZATION_MONTH, COUNT(*) AS COUNT_2020</w:t>
      </w:r>
    </w:p>
    <w:p w14:paraId="38E82D8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T_PATIENT_IMMUNIZATION</w:t>
      </w:r>
    </w:p>
    <w:p w14:paraId="3E28408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WHERE IMMUNIZATION_DESCRIPTION = 'Influenza  seasonal  injectable  preservative free'</w:t>
      </w:r>
    </w:p>
    <w:p w14:paraId="293F7D3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AND IMMUNIZATION_DATE LIKE '%-20'</w:t>
      </w:r>
    </w:p>
    <w:p w14:paraId="03B467F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(IMMUNIZATION_DATE,4,3)</w:t>
      </w:r>
    </w:p>
    <w:p w14:paraId="3B059AF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ORDER BY COUNT(*) DESC</w:t>
      </w:r>
    </w:p>
    <w:p w14:paraId="6117CC7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1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690B513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238557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(a.IMMUNIZATION_DATE,4,3) AS IMMUNIZATION_MONTH, COUNT(*) AS COUNT_2019</w:t>
      </w:r>
    </w:p>
    <w:p w14:paraId="7634B5C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Z_PATIENT_IMMUNIZATION a</w:t>
      </w:r>
    </w:p>
    <w:p w14:paraId="5F2ED95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2354485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WHERE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'Influenza  seasonal  injectable  preservative free'</w:t>
      </w:r>
    </w:p>
    <w:p w14:paraId="7368808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LIKE '%-19'</w:t>
      </w:r>
    </w:p>
    <w:p w14:paraId="0B18BBF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(a.IMMUNIZATION_DATE,4,3)</w:t>
      </w:r>
    </w:p>
    <w:p w14:paraId="4EEF369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ORDER BY COUNT(*) DESC</w:t>
      </w:r>
    </w:p>
    <w:p w14:paraId="4A0D119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1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7269DC6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239148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(a.IMMUNIZATION_DATE,4,3) AS IMMUNIZATION_MONTH, COUNT(*) AS COUNT_2020</w:t>
      </w:r>
    </w:p>
    <w:p w14:paraId="42D4CF5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Z_PATIENT_IMMUNIZATION a</w:t>
      </w:r>
    </w:p>
    <w:p w14:paraId="7922153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2B94C11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WHERE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'Influenza  seasonal  injectable  preservative free'</w:t>
      </w:r>
    </w:p>
    <w:p w14:paraId="04BF53D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LIKE '%-20'</w:t>
      </w:r>
    </w:p>
    <w:p w14:paraId="3AFF139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(a.IMMUNIZATION_DATE,4,3)</w:t>
      </w:r>
    </w:p>
    <w:p w14:paraId="669FC7E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>ORDER BY COUNT(*) DESC</w:t>
      </w:r>
    </w:p>
    <w:p w14:paraId="1AC48AF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1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0112DE8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BEE88A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8FD325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Question 8: How many patients don't have any immunization records?</w:t>
      </w:r>
    </w:p>
    <w:p w14:paraId="4480A6A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(</w:t>
      </w:r>
      <w:proofErr w:type="spellStart"/>
      <w:r w:rsidRPr="00E86A76">
        <w:rPr>
          <w:rFonts w:ascii="Times New Roman" w:hAnsi="Times New Roman"/>
          <w:sz w:val="16"/>
          <w:szCs w:val="16"/>
        </w:rPr>
        <w:t>a.ALL_PATIENTS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-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b.IMMUNIZED_PATIENTS</w:t>
      </w:r>
      <w:proofErr w:type="spellEnd"/>
      <w:r w:rsidRPr="00E86A76">
        <w:rPr>
          <w:rFonts w:ascii="Times New Roman" w:hAnsi="Times New Roman"/>
          <w:sz w:val="16"/>
          <w:szCs w:val="16"/>
        </w:rPr>
        <w:t>) AS NOT_IMMUNIZED</w:t>
      </w:r>
    </w:p>
    <w:p w14:paraId="1685D18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(SELECT COUNT(PATIENT_ID) AS ALL_PATIENTS</w:t>
      </w:r>
    </w:p>
    <w:p w14:paraId="26C3C36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T_PATIENT) a,</w:t>
      </w:r>
    </w:p>
    <w:p w14:paraId="3F2BB8A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(SELECT COUNT(UNIQUE(PATIENT_ID)) AS IMMUNIZED_PATIENTS</w:t>
      </w:r>
    </w:p>
    <w:p w14:paraId="0B56E88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T_PATIENT_IMMUNIZATION) </w:t>
      </w:r>
      <w:proofErr w:type="gramStart"/>
      <w:r w:rsidRPr="00E86A76">
        <w:rPr>
          <w:rFonts w:ascii="Times New Roman" w:hAnsi="Times New Roman"/>
          <w:sz w:val="16"/>
          <w:szCs w:val="16"/>
        </w:rPr>
        <w:t>b;</w:t>
      </w:r>
      <w:proofErr w:type="gramEnd"/>
    </w:p>
    <w:p w14:paraId="20228BE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85E247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(</w:t>
      </w:r>
      <w:proofErr w:type="spellStart"/>
      <w:r w:rsidRPr="00E86A76">
        <w:rPr>
          <w:rFonts w:ascii="Times New Roman" w:hAnsi="Times New Roman"/>
          <w:sz w:val="16"/>
          <w:szCs w:val="16"/>
        </w:rPr>
        <w:t>a.ALL_PATIENTS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-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b.IMMUNIZED_PATIENTS</w:t>
      </w:r>
      <w:proofErr w:type="spellEnd"/>
      <w:r w:rsidRPr="00E86A76">
        <w:rPr>
          <w:rFonts w:ascii="Times New Roman" w:hAnsi="Times New Roman"/>
          <w:sz w:val="16"/>
          <w:szCs w:val="16"/>
        </w:rPr>
        <w:t>) AS NOT_IMMUNIZED</w:t>
      </w:r>
    </w:p>
    <w:p w14:paraId="7EA9B34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(SELECT COUNT(PATIENT_ID) AS ALL_PATIENTS</w:t>
      </w:r>
    </w:p>
    <w:p w14:paraId="4F4ED68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Z_PATIENT) a,</w:t>
      </w:r>
    </w:p>
    <w:p w14:paraId="1E87B92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(SELECT COUNT(UNIQUE(PATIENT_ID)) AS IMMUNIZED_PATIENTS</w:t>
      </w:r>
    </w:p>
    <w:p w14:paraId="57D6E00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Z_PATIENT_IMMUNIZATION) </w:t>
      </w:r>
      <w:proofErr w:type="gramStart"/>
      <w:r w:rsidRPr="00E86A76">
        <w:rPr>
          <w:rFonts w:ascii="Times New Roman" w:hAnsi="Times New Roman"/>
          <w:sz w:val="16"/>
          <w:szCs w:val="16"/>
        </w:rPr>
        <w:t>b;</w:t>
      </w:r>
      <w:proofErr w:type="gramEnd"/>
    </w:p>
    <w:p w14:paraId="695DB56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</w:t>
      </w:r>
    </w:p>
    <w:p w14:paraId="4B05EF9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3DC62BC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Question 9: How many patients don't have immunization records per type of immunization?</w:t>
      </w:r>
    </w:p>
    <w:p w14:paraId="768A780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(</w:t>
      </w:r>
      <w:proofErr w:type="spellStart"/>
      <w:r w:rsidRPr="00E86A76">
        <w:rPr>
          <w:rFonts w:ascii="Times New Roman" w:hAnsi="Times New Roman"/>
          <w:sz w:val="16"/>
          <w:szCs w:val="16"/>
        </w:rPr>
        <w:t>a.ALL_PATIENTS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-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b.IMMUNIZED</w:t>
      </w:r>
      <w:proofErr w:type="spellEnd"/>
      <w:r w:rsidRPr="00E86A76">
        <w:rPr>
          <w:rFonts w:ascii="Times New Roman" w:hAnsi="Times New Roman"/>
          <w:sz w:val="16"/>
          <w:szCs w:val="16"/>
        </w:rPr>
        <w:t>) AS NOT_IMMUNIZED</w:t>
      </w:r>
    </w:p>
    <w:p w14:paraId="392AFB8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(SELECT COUNT(PATIENT_ID) AS ALL_PATIENTS</w:t>
      </w:r>
    </w:p>
    <w:p w14:paraId="4101692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T_PATIENT) a,</w:t>
      </w:r>
    </w:p>
    <w:p w14:paraId="6E2BCC9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(SELECT IMMUNIZATION_DESCRIPTION, COUNT(UNIQUE(PATIENT_ID)) AS IMMUNIZED</w:t>
      </w:r>
    </w:p>
    <w:p w14:paraId="2154AB6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T_PATIENT_IMMUNIZATION</w:t>
      </w:r>
    </w:p>
    <w:p w14:paraId="483F58B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IMMUNIZATION_DESCRIPTION</w:t>
      </w:r>
    </w:p>
    <w:p w14:paraId="413B525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ORDER BY COUNT(*) DESC) b</w:t>
      </w:r>
    </w:p>
    <w:p w14:paraId="1BD21EE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ORDER BY NOT_IMMUNIZED </w:t>
      </w:r>
      <w:proofErr w:type="gramStart"/>
      <w:r w:rsidRPr="00E86A76">
        <w:rPr>
          <w:rFonts w:ascii="Times New Roman" w:hAnsi="Times New Roman"/>
          <w:sz w:val="16"/>
          <w:szCs w:val="16"/>
        </w:rPr>
        <w:t>DESC;</w:t>
      </w:r>
      <w:proofErr w:type="gramEnd"/>
    </w:p>
    <w:p w14:paraId="66F9761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B33295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(</w:t>
      </w:r>
      <w:proofErr w:type="spellStart"/>
      <w:r w:rsidRPr="00E86A76">
        <w:rPr>
          <w:rFonts w:ascii="Times New Roman" w:hAnsi="Times New Roman"/>
          <w:sz w:val="16"/>
          <w:szCs w:val="16"/>
        </w:rPr>
        <w:t>a.ALL_PATIENTS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-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b.IMMUNIZED</w:t>
      </w:r>
      <w:proofErr w:type="spellEnd"/>
      <w:r w:rsidRPr="00E86A76">
        <w:rPr>
          <w:rFonts w:ascii="Times New Roman" w:hAnsi="Times New Roman"/>
          <w:sz w:val="16"/>
          <w:szCs w:val="16"/>
        </w:rPr>
        <w:t>) AS NOT_IMMUNIZED</w:t>
      </w:r>
    </w:p>
    <w:p w14:paraId="44C5CD2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(SELECT COUNT(PATIENT_ID) AS ALL_PATIENTS</w:t>
      </w:r>
    </w:p>
    <w:p w14:paraId="735CA6F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Z_PATIENT) a,</w:t>
      </w:r>
    </w:p>
    <w:p w14:paraId="447D277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COUNT(UNIQUE(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>)) AS IMMUNIZED</w:t>
      </w:r>
    </w:p>
    <w:p w14:paraId="1060F29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7247D20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4850B5A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5B55852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ORDER BY IMMUNIZED DESC) b</w:t>
      </w:r>
    </w:p>
    <w:p w14:paraId="7AE33AC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ORDER BY NOT_IMMUNIZED </w:t>
      </w:r>
      <w:proofErr w:type="gramStart"/>
      <w:r w:rsidRPr="00E86A76">
        <w:rPr>
          <w:rFonts w:ascii="Times New Roman" w:hAnsi="Times New Roman"/>
          <w:sz w:val="16"/>
          <w:szCs w:val="16"/>
        </w:rPr>
        <w:t>DESC;</w:t>
      </w:r>
      <w:proofErr w:type="gramEnd"/>
    </w:p>
    <w:p w14:paraId="7A52FB4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C7E869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CFD564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Question 10: How many patients don't have immunization record per type of immunization, considering the min/max age that each immunization is usually given?</w:t>
      </w:r>
    </w:p>
    <w:p w14:paraId="1DE4717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IMMUNIZATION_DESCRIPTION, MIN_AGE, MAX_AGE, IMMUNIZED_COUNT, ALL_PATIENTS, (ALL_PATIENTS - IMMUNIZED_COUNT) AS NOT_IMMUNIZED_COUNT</w:t>
      </w:r>
    </w:p>
    <w:p w14:paraId="5FE26DC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a.MIN_AGE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a.MAX_AGE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a.IMMUNIZED_COUNT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b.ALL_PATIENTS</w:t>
      </w:r>
      <w:proofErr w:type="spellEnd"/>
    </w:p>
    <w:p w14:paraId="0C9B1D7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MIN(ROUND((SYSDATE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)/365,0)) AS MIN_AGE, MAX(ROUND((SYSDATE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>)/365,0)) AS MAX_AGE, COUNT(UNIQUE(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>)) AS IMMUNIZED_COUNT</w:t>
      </w:r>
    </w:p>
    <w:p w14:paraId="35C5A5A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FROM T_PATIENT a</w:t>
      </w:r>
    </w:p>
    <w:p w14:paraId="7A7118E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JOIN T_PATIENT_IMMUNIZATION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5FD59EA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) a</w:t>
      </w:r>
    </w:p>
    <w:p w14:paraId="213437D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b.MIN_AGE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b.MAX_AGE</w:t>
      </w:r>
      <w:proofErr w:type="spellEnd"/>
      <w:r w:rsidRPr="00E86A76">
        <w:rPr>
          <w:rFonts w:ascii="Times New Roman" w:hAnsi="Times New Roman"/>
          <w:sz w:val="16"/>
          <w:szCs w:val="16"/>
        </w:rPr>
        <w:t>, COUNT(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>) AS ALL_PATIENTS</w:t>
      </w:r>
    </w:p>
    <w:p w14:paraId="6B4E543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FROM T_PATIENT a,</w:t>
      </w:r>
    </w:p>
    <w:p w14:paraId="3702D06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MIN(ROUND((SYSDATE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)/365,0)) AS MIN_AGE, MAX(ROUND((SYSDATE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>)/365,0)) AS MAX_AGE, COUNT(UNIQUE(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>)) AS IMMUNIZED_COUNT</w:t>
      </w:r>
    </w:p>
    <w:p w14:paraId="0200C47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FROM T_PATIENT a</w:t>
      </w:r>
    </w:p>
    <w:p w14:paraId="727E286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JOIN T_PATIENT_IMMUNIZATION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6CDFE39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) b</w:t>
      </w:r>
    </w:p>
    <w:p w14:paraId="642AD3D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WHERE 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)/365,0) &gt; MIN_AGE AND 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>)/365,0) &lt; MAX_AGE</w:t>
      </w:r>
    </w:p>
    <w:p w14:paraId="5A0EFEE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b.MIN_AGE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b.MAX_AGE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a.MIN_AGE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b.MIN_AGE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a.MAX_AGE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b.MAX_AGE</w:t>
      </w:r>
      <w:proofErr w:type="spellEnd"/>
      <w:proofErr w:type="gramStart"/>
      <w:r w:rsidRPr="00E86A76">
        <w:rPr>
          <w:rFonts w:ascii="Times New Roman" w:hAnsi="Times New Roman"/>
          <w:sz w:val="16"/>
          <w:szCs w:val="16"/>
        </w:rPr>
        <w:t>);</w:t>
      </w:r>
      <w:proofErr w:type="gramEnd"/>
    </w:p>
    <w:p w14:paraId="0C54FB0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</w:t>
      </w:r>
    </w:p>
    <w:p w14:paraId="332EBD4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31FBA5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a.MIN_AGE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a.MAX_AGE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a.IMMUNIZED_COUNT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b.ALL_PATIENTS</w:t>
      </w:r>
      <w:proofErr w:type="spellEnd"/>
      <w:r w:rsidRPr="00E86A76">
        <w:rPr>
          <w:rFonts w:ascii="Times New Roman" w:hAnsi="Times New Roman"/>
          <w:sz w:val="16"/>
          <w:szCs w:val="16"/>
        </w:rPr>
        <w:t>, (</w:t>
      </w:r>
      <w:proofErr w:type="spellStart"/>
      <w:r w:rsidRPr="00E86A76">
        <w:rPr>
          <w:rFonts w:ascii="Times New Roman" w:hAnsi="Times New Roman"/>
          <w:sz w:val="16"/>
          <w:szCs w:val="16"/>
        </w:rPr>
        <w:t>b.ALL_PATIENTS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-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a.IMMUNIZED_COUNT</w:t>
      </w:r>
      <w:proofErr w:type="spellEnd"/>
      <w:r w:rsidRPr="00E86A76">
        <w:rPr>
          <w:rFonts w:ascii="Times New Roman" w:hAnsi="Times New Roman"/>
          <w:sz w:val="16"/>
          <w:szCs w:val="16"/>
        </w:rPr>
        <w:t>) AS NOT_IMMUNIZED_COUNT</w:t>
      </w:r>
    </w:p>
    <w:p w14:paraId="133D416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MIN(ROUND((SYSDATE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)/365,0)) AS MIN_AGE, MAX(ROUND((SYSDATE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>)/365,0)) AS MAX_AGE, COUNT(UNIQUE(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>)) AS IMMUNIZED_COUNT</w:t>
      </w:r>
    </w:p>
    <w:p w14:paraId="3002C81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 a</w:t>
      </w:r>
    </w:p>
    <w:p w14:paraId="75C1D7C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Z_PATIENT_IMMUNIZATION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287F5EC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 xml:space="preserve">    JOIN Z_IMMUNIZATION c ON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c.IMMUNIZATION_CODE</w:t>
      </w:r>
      <w:proofErr w:type="spellEnd"/>
    </w:p>
    <w:p w14:paraId="3963095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) a</w:t>
      </w:r>
    </w:p>
    <w:p w14:paraId="27698E9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b.MIN_AGE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b.MAX_AGE</w:t>
      </w:r>
      <w:proofErr w:type="spellEnd"/>
      <w:r w:rsidRPr="00E86A76">
        <w:rPr>
          <w:rFonts w:ascii="Times New Roman" w:hAnsi="Times New Roman"/>
          <w:sz w:val="16"/>
          <w:szCs w:val="16"/>
        </w:rPr>
        <w:t>, COUNT(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>) AS ALL_PATIENTS</w:t>
      </w:r>
    </w:p>
    <w:p w14:paraId="1791189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 a,</w:t>
      </w:r>
    </w:p>
    <w:p w14:paraId="346946D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MIN(ROUND((SYSDATE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)/365,0)) AS MIN_AGE, MAX(ROUND((SYSDATE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>)/365,0)) AS MAX_AGE, COUNT(UNIQUE(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>)) AS IMMUNIZED_COUNT</w:t>
      </w:r>
    </w:p>
    <w:p w14:paraId="45CFE58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FROM Z_PATIENT a</w:t>
      </w:r>
    </w:p>
    <w:p w14:paraId="53A6093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JOIN Z_PATIENT_IMMUNIZATION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23BC8F9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JOIN Z_IMMUNIZATION c ON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c.IMMUNIZATION_CODE</w:t>
      </w:r>
      <w:proofErr w:type="spellEnd"/>
    </w:p>
    <w:p w14:paraId="13DE9E4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) b</w:t>
      </w:r>
    </w:p>
    <w:p w14:paraId="5E6AE9A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)/365,0) &gt; MIN_AGE AND ROUND((SYSDATE - </w:t>
      </w:r>
      <w:proofErr w:type="spellStart"/>
      <w:r w:rsidRPr="00E86A76">
        <w:rPr>
          <w:rFonts w:ascii="Times New Roman" w:hAnsi="Times New Roman"/>
          <w:sz w:val="16"/>
          <w:szCs w:val="16"/>
        </w:rPr>
        <w:t>a.BIRTHDATE</w:t>
      </w:r>
      <w:proofErr w:type="spellEnd"/>
      <w:r w:rsidRPr="00E86A76">
        <w:rPr>
          <w:rFonts w:ascii="Times New Roman" w:hAnsi="Times New Roman"/>
          <w:sz w:val="16"/>
          <w:szCs w:val="16"/>
        </w:rPr>
        <w:t>)/365,0) &lt; MAX_AGE</w:t>
      </w:r>
    </w:p>
    <w:p w14:paraId="4691852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b.MIN_AGE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b.MAX_AGE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a.MIN_AGE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b.MIN_AGE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a.MAX_AGE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b.MAX_</w:t>
      </w:r>
      <w:proofErr w:type="gramStart"/>
      <w:r w:rsidRPr="00E86A76">
        <w:rPr>
          <w:rFonts w:ascii="Times New Roman" w:hAnsi="Times New Roman"/>
          <w:sz w:val="16"/>
          <w:szCs w:val="16"/>
        </w:rPr>
        <w:t>AGE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  <w:proofErr w:type="gramEnd"/>
    </w:p>
    <w:p w14:paraId="57AEF85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</w:t>
      </w:r>
    </w:p>
    <w:p w14:paraId="6E794DF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</w:t>
      </w:r>
    </w:p>
    <w:p w14:paraId="3EB1A17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Challenge 1: For each immunization, show how many patients took more than one does of it. Result must be presented in 2 columns only: Immunization and number of patients.</w:t>
      </w:r>
    </w:p>
    <w:p w14:paraId="3F8C929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IMMUNIZATION_DESCRIPTION, COUNT(PATIENT_ID) AS NUM_PATIENTS</w:t>
      </w:r>
    </w:p>
    <w:p w14:paraId="0EDFCF4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(SELECT PATIENT_ID, IMMUNIZATION_DESCRIPTION, COUNT(UNIQUE(IMMUNIZATION_DATE)) AS DOSE_COUNT</w:t>
      </w:r>
    </w:p>
    <w:p w14:paraId="3B204B6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T_PATIENT_IMMUNIZATION</w:t>
      </w:r>
    </w:p>
    <w:p w14:paraId="60FABD5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PATIENT_ID, IMMUNIZATION_DESCRIPTION</w:t>
      </w:r>
    </w:p>
    <w:p w14:paraId="0E3E682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ORDER BY PATIENT_ID, IMMUNIZATION_DESCRIPTION)</w:t>
      </w:r>
    </w:p>
    <w:p w14:paraId="0B2F81A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WHERE DOSE_COUNT &gt; 1</w:t>
      </w:r>
    </w:p>
    <w:p w14:paraId="388EC94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GROUP BY IMMUNIZATION_DESCRIPTION</w:t>
      </w:r>
    </w:p>
    <w:p w14:paraId="58CD67B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ORDER BY COUNT(PATIENT_ID) </w:t>
      </w:r>
      <w:proofErr w:type="gramStart"/>
      <w:r w:rsidRPr="00E86A76">
        <w:rPr>
          <w:rFonts w:ascii="Times New Roman" w:hAnsi="Times New Roman"/>
          <w:sz w:val="16"/>
          <w:szCs w:val="16"/>
        </w:rPr>
        <w:t>DESC;</w:t>
      </w:r>
      <w:proofErr w:type="gramEnd"/>
    </w:p>
    <w:p w14:paraId="5B0FA72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28D33D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IMMUNIZATION_DESCRIPTION, COUNT(PATIENT_ID) AS NUM_PATIENTS</w:t>
      </w:r>
    </w:p>
    <w:p w14:paraId="7E0A149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COUNT(UNIQUE(IMMUNIZATION_DATE)) AS DOSE_COUNT</w:t>
      </w:r>
    </w:p>
    <w:p w14:paraId="63C5F1F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3BE0E90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3E595A6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04EE3AF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ORDER BY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)</w:t>
      </w:r>
    </w:p>
    <w:p w14:paraId="425836B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WHERE DOSE_COUNT &gt; 1</w:t>
      </w:r>
    </w:p>
    <w:p w14:paraId="4D3824C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GROUP BY IMMUNIZATION_DESCRIPTION</w:t>
      </w:r>
    </w:p>
    <w:p w14:paraId="7DE7003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ORDER BY COUNT(PATIENT_ID) </w:t>
      </w:r>
      <w:proofErr w:type="gramStart"/>
      <w:r w:rsidRPr="00E86A76">
        <w:rPr>
          <w:rFonts w:ascii="Times New Roman" w:hAnsi="Times New Roman"/>
          <w:sz w:val="16"/>
          <w:szCs w:val="16"/>
        </w:rPr>
        <w:t>DESC;</w:t>
      </w:r>
      <w:proofErr w:type="gramEnd"/>
    </w:p>
    <w:p w14:paraId="2201153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E982FA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4F6914D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PART 2: IMAGING STUDIES</w:t>
      </w:r>
    </w:p>
    <w:p w14:paraId="0D51BA5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Question 1: What is the most common type of imaging study (modality) in the period 2001-2010 comparing to 2011-2020?</w:t>
      </w:r>
    </w:p>
    <w:p w14:paraId="1366C94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a.COUNT_2001_2010, b.COUNT_2011_2020</w:t>
      </w:r>
    </w:p>
    <w:p w14:paraId="6944F75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(SELECT MODALITY_DESCRIPTION, COUNT(*) AS COUNT_2001_2010</w:t>
      </w:r>
    </w:p>
    <w:p w14:paraId="15D2C90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T_PATIENT_IMAGING_STUDY</w:t>
      </w:r>
    </w:p>
    <w:p w14:paraId="527729B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IMAGING_STUDY_DATE &gt; '01-JAN-01' AND IMAGING_STUDY_DATE &lt; '31-DEC-10'</w:t>
      </w:r>
    </w:p>
    <w:p w14:paraId="408874A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MODALITY_DESCRIPTION) a</w:t>
      </w:r>
    </w:p>
    <w:p w14:paraId="4DF0DBD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JOIN (SELECT MODALITY_DESCRIPTION, COUNT(*) AS COUNT_2011_2020</w:t>
      </w:r>
    </w:p>
    <w:p w14:paraId="2C2F0D3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T_PATIENT_IMAGING_STUDY</w:t>
      </w:r>
    </w:p>
    <w:p w14:paraId="241ADAB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IMAGING_STUDY_DATE &gt; '01-JAN-11' AND IMAGING_STUDY_DATE &lt; '31-DEC-20'</w:t>
      </w:r>
    </w:p>
    <w:p w14:paraId="354548E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MODALITY_DESCRIPTION)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b.MODALITY_DESCRIPTION</w:t>
      </w:r>
      <w:proofErr w:type="spellEnd"/>
    </w:p>
    <w:p w14:paraId="3E0A255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ORDER BY a.COUNT_2001_2010 DESC</w:t>
      </w:r>
    </w:p>
    <w:p w14:paraId="2646BA7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1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026C54D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0FFFF1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a.COUNT_2001_2010, b.COUNT_2011_2020</w:t>
      </w:r>
    </w:p>
    <w:p w14:paraId="47E9212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>) AS COUNT_2001_2010</w:t>
      </w:r>
    </w:p>
    <w:p w14:paraId="55A95D7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5D743E1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Z_MODALITY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b.MODALITY_CODE</w:t>
      </w:r>
      <w:proofErr w:type="spellEnd"/>
    </w:p>
    <w:p w14:paraId="4F7F666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'01-JAN-01'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'31-DEC-10'</w:t>
      </w:r>
    </w:p>
    <w:p w14:paraId="65885A0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) a</w:t>
      </w:r>
    </w:p>
    <w:p w14:paraId="3AF2ABD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>) AS COUNT_2011_2020</w:t>
      </w:r>
    </w:p>
    <w:p w14:paraId="0AB817A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5370176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Z_MODALITY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b.MODALITY_CODE</w:t>
      </w:r>
      <w:proofErr w:type="spellEnd"/>
    </w:p>
    <w:p w14:paraId="0E3E3A3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'01-JAN-11'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</w:t>
      </w:r>
    </w:p>
    <w:p w14:paraId="044CE0A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b.MODALITY_DESCRIPTION</w:t>
      </w:r>
      <w:proofErr w:type="spellEnd"/>
    </w:p>
    <w:p w14:paraId="1452F36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ORDER BY a.COUNT_2001_2010 DESC</w:t>
      </w:r>
    </w:p>
    <w:p w14:paraId="4D50B1F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1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2BC88B7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</w:t>
      </w:r>
    </w:p>
    <w:p w14:paraId="479AAD7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13FE982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Question 2: What are the three most common type of imaging study (modality) for each gender in 2015?</w:t>
      </w:r>
    </w:p>
    <w:p w14:paraId="291F36A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a.MALE_COUNT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b.FEMALE_COUNT</w:t>
      </w:r>
      <w:proofErr w:type="spellEnd"/>
    </w:p>
    <w:p w14:paraId="2D7F960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AS MALE_COUNT</w:t>
      </w:r>
    </w:p>
    <w:p w14:paraId="12AA843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 a</w:t>
      </w:r>
    </w:p>
    <w:p w14:paraId="329E583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T_PATIENT_IMAGING_STUDY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7FAB1EF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a.GENDER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'M' AND </w:t>
      </w:r>
      <w:proofErr w:type="spellStart"/>
      <w:r w:rsidRPr="00E86A76">
        <w:rPr>
          <w:rFonts w:ascii="Times New Roman" w:hAnsi="Times New Roman"/>
          <w:sz w:val="16"/>
          <w:szCs w:val="16"/>
        </w:rPr>
        <w:t>b.IMAGING_STUDY_DATE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&gt;= '01-JAN-15' AND </w:t>
      </w:r>
      <w:proofErr w:type="spellStart"/>
      <w:r w:rsidRPr="00E86A76">
        <w:rPr>
          <w:rFonts w:ascii="Times New Roman" w:hAnsi="Times New Roman"/>
          <w:sz w:val="16"/>
          <w:szCs w:val="16"/>
        </w:rPr>
        <w:t>b.IMAGING_STUDY_DATE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&lt;= '31-DEC-15'</w:t>
      </w:r>
    </w:p>
    <w:p w14:paraId="62CF62D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) a</w:t>
      </w:r>
    </w:p>
    <w:p w14:paraId="490F90A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AS FEMALE_COUNT</w:t>
      </w:r>
    </w:p>
    <w:p w14:paraId="752DE3A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 a</w:t>
      </w:r>
    </w:p>
    <w:p w14:paraId="7C83A7A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T_PATIENT_IMAGING_STUDY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61C49D9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a.GENDER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'F' AND </w:t>
      </w:r>
      <w:proofErr w:type="spellStart"/>
      <w:r w:rsidRPr="00E86A76">
        <w:rPr>
          <w:rFonts w:ascii="Times New Roman" w:hAnsi="Times New Roman"/>
          <w:sz w:val="16"/>
          <w:szCs w:val="16"/>
        </w:rPr>
        <w:t>b.IMAGING_STUDY_DATE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&gt;= '01-JAN-15' AND </w:t>
      </w:r>
      <w:proofErr w:type="spellStart"/>
      <w:r w:rsidRPr="00E86A76">
        <w:rPr>
          <w:rFonts w:ascii="Times New Roman" w:hAnsi="Times New Roman"/>
          <w:sz w:val="16"/>
          <w:szCs w:val="16"/>
        </w:rPr>
        <w:t>b.IMAGING_STUDY_DATE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&lt;= '31-DEC-15'</w:t>
      </w:r>
    </w:p>
    <w:p w14:paraId="4EDEB2E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b.MODALITY_DESCRIPTION</w:t>
      </w:r>
      <w:proofErr w:type="spellEnd"/>
    </w:p>
    <w:p w14:paraId="508203D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ORDER BY </w:t>
      </w:r>
      <w:proofErr w:type="spellStart"/>
      <w:r w:rsidRPr="00E86A76">
        <w:rPr>
          <w:rFonts w:ascii="Times New Roman" w:hAnsi="Times New Roman"/>
          <w:sz w:val="16"/>
          <w:szCs w:val="16"/>
        </w:rPr>
        <w:t>a.MALE_COUNT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DESC</w:t>
      </w:r>
    </w:p>
    <w:p w14:paraId="26DAF4C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3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38EC3DD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5A0C737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a.MALE_COUNT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b.FEMALE_COUNT</w:t>
      </w:r>
      <w:proofErr w:type="spellEnd"/>
    </w:p>
    <w:p w14:paraId="2AB73FD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c.MODALITY_DESCRIPTION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>) AS MALE_COUNT</w:t>
      </w:r>
    </w:p>
    <w:p w14:paraId="531965E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 a</w:t>
      </w:r>
    </w:p>
    <w:p w14:paraId="1068769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Z_PATIENT_IMAGING_STUDY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12994C0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Z_MODALITY c ON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c.MODALITY_CODE</w:t>
      </w:r>
      <w:proofErr w:type="spellEnd"/>
    </w:p>
    <w:p w14:paraId="1E05861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a.GENDER_ID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'M' AND </w:t>
      </w:r>
      <w:proofErr w:type="spellStart"/>
      <w:r w:rsidRPr="00E86A76">
        <w:rPr>
          <w:rFonts w:ascii="Times New Roman" w:hAnsi="Times New Roman"/>
          <w:sz w:val="16"/>
          <w:szCs w:val="16"/>
        </w:rPr>
        <w:t>b.IMAGING_STUDY_DATE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&gt;= '01-JAN-15' AND </w:t>
      </w:r>
      <w:proofErr w:type="spellStart"/>
      <w:r w:rsidRPr="00E86A76">
        <w:rPr>
          <w:rFonts w:ascii="Times New Roman" w:hAnsi="Times New Roman"/>
          <w:sz w:val="16"/>
          <w:szCs w:val="16"/>
        </w:rPr>
        <w:t>b.IMAGING_STUDY_DATE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&lt;= '31-DEC-15'</w:t>
      </w:r>
    </w:p>
    <w:p w14:paraId="54F64EB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c.MODALITY_DESCRIPTION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) a</w:t>
      </w:r>
    </w:p>
    <w:p w14:paraId="08368FF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c.MODALITY_DESCRIPTION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>) AS FEMALE_COUNT</w:t>
      </w:r>
    </w:p>
    <w:p w14:paraId="303D7CC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 a</w:t>
      </w:r>
    </w:p>
    <w:p w14:paraId="41E9934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Z_PATIENT_IMAGING_STUDY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38C4A7B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Z_MODALITY c ON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c.MODALITY_CODE</w:t>
      </w:r>
      <w:proofErr w:type="spellEnd"/>
    </w:p>
    <w:p w14:paraId="6B641BC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a.GENDER_ID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'F' AND </w:t>
      </w:r>
      <w:proofErr w:type="spellStart"/>
      <w:r w:rsidRPr="00E86A76">
        <w:rPr>
          <w:rFonts w:ascii="Times New Roman" w:hAnsi="Times New Roman"/>
          <w:sz w:val="16"/>
          <w:szCs w:val="16"/>
        </w:rPr>
        <w:t>b.IMAGING_STUDY_DATE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&gt;= '01-JAN-15' AND </w:t>
      </w:r>
      <w:proofErr w:type="spellStart"/>
      <w:r w:rsidRPr="00E86A76">
        <w:rPr>
          <w:rFonts w:ascii="Times New Roman" w:hAnsi="Times New Roman"/>
          <w:sz w:val="16"/>
          <w:szCs w:val="16"/>
        </w:rPr>
        <w:t>b.IMAGING_STUDY_DATE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&lt;= '31-DEC-15'</w:t>
      </w:r>
    </w:p>
    <w:p w14:paraId="7A89C55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c.MODALITY_DESCRIPTION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b.MODALITY_DESCRIPTION</w:t>
      </w:r>
      <w:proofErr w:type="spellEnd"/>
    </w:p>
    <w:p w14:paraId="126512D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ORDER BY </w:t>
      </w:r>
      <w:proofErr w:type="spellStart"/>
      <w:r w:rsidRPr="00E86A76">
        <w:rPr>
          <w:rFonts w:ascii="Times New Roman" w:hAnsi="Times New Roman"/>
          <w:sz w:val="16"/>
          <w:szCs w:val="16"/>
        </w:rPr>
        <w:t>a.MALE_COUNT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DESC</w:t>
      </w:r>
    </w:p>
    <w:p w14:paraId="4A90B9C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FETCH FIRST 3 ROWS </w:t>
      </w:r>
      <w:proofErr w:type="gramStart"/>
      <w:r w:rsidRPr="00E86A76">
        <w:rPr>
          <w:rFonts w:ascii="Times New Roman" w:hAnsi="Times New Roman"/>
          <w:sz w:val="16"/>
          <w:szCs w:val="16"/>
        </w:rPr>
        <w:t>ONLY;</w:t>
      </w:r>
      <w:proofErr w:type="gramEnd"/>
    </w:p>
    <w:p w14:paraId="2D33711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</w:t>
      </w:r>
    </w:p>
    <w:p w14:paraId="2987485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-- Question 3: In which year was each type of imaging study (modality) introduced in the hospital?</w:t>
      </w:r>
    </w:p>
    <w:p w14:paraId="45F0080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MODALITY_DESCRIPTION,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(MIN(IMAGING_STUDY_DATE),8,2) AS START_YEAR</w:t>
      </w:r>
    </w:p>
    <w:p w14:paraId="2470D22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T_PATIENT_IMAGING_STUDY</w:t>
      </w:r>
    </w:p>
    <w:p w14:paraId="173A10C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GROUP BY MODALITY_</w:t>
      </w:r>
      <w:proofErr w:type="gramStart"/>
      <w:r w:rsidRPr="00E86A76">
        <w:rPr>
          <w:rFonts w:ascii="Times New Roman" w:hAnsi="Times New Roman"/>
          <w:sz w:val="16"/>
          <w:szCs w:val="16"/>
        </w:rPr>
        <w:t>DESCRIPTION;</w:t>
      </w:r>
      <w:proofErr w:type="gramEnd"/>
    </w:p>
    <w:p w14:paraId="29A3A05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54B7DA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substr</w:t>
      </w:r>
      <w:proofErr w:type="spellEnd"/>
      <w:r w:rsidRPr="00E86A76">
        <w:rPr>
          <w:rFonts w:ascii="Times New Roman" w:hAnsi="Times New Roman"/>
          <w:sz w:val="16"/>
          <w:szCs w:val="16"/>
        </w:rPr>
        <w:t>(MIN(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>),8,2) AS START_YEAR</w:t>
      </w:r>
    </w:p>
    <w:p w14:paraId="3C204B2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Z_PATIENT_IMAGING_STUDY a</w:t>
      </w:r>
    </w:p>
    <w:p w14:paraId="3DF00F0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Z_MODALITY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b.MODALITY_CODE</w:t>
      </w:r>
      <w:proofErr w:type="spellEnd"/>
    </w:p>
    <w:p w14:paraId="3D7E578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proofErr w:type="gramStart"/>
      <w:r w:rsidRPr="00E86A76">
        <w:rPr>
          <w:rFonts w:ascii="Times New Roman" w:hAnsi="Times New Roman"/>
          <w:sz w:val="16"/>
          <w:szCs w:val="16"/>
        </w:rPr>
        <w:t>b.MODALITY</w:t>
      </w:r>
      <w:proofErr w:type="gramEnd"/>
      <w:r w:rsidRPr="00E86A76">
        <w:rPr>
          <w:rFonts w:ascii="Times New Roman" w:hAnsi="Times New Roman"/>
          <w:sz w:val="16"/>
          <w:szCs w:val="16"/>
        </w:rPr>
        <w:t>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</w:p>
    <w:p w14:paraId="32F11F9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75621F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E613A4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-- Question 4: Report the number of imaging studies (each modality in one different column) per body site (in rows). </w:t>
      </w:r>
    </w:p>
    <w:p w14:paraId="2306595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UNIQUE(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), </w:t>
      </w:r>
      <w:proofErr w:type="spellStart"/>
      <w:r w:rsidRPr="00E86A76">
        <w:rPr>
          <w:rFonts w:ascii="Times New Roman" w:hAnsi="Times New Roman"/>
          <w:sz w:val="16"/>
          <w:szCs w:val="16"/>
        </w:rPr>
        <w:t>b.CT_COUNT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c.DX_COUNT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d.US_COUNT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e.CR_COUNT</w:t>
      </w:r>
      <w:proofErr w:type="spellEnd"/>
    </w:p>
    <w:p w14:paraId="459E2F7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T_PATIENT_IMAGING_STUDY a</w:t>
      </w:r>
    </w:p>
    <w:p w14:paraId="608F4E9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FULL OUTER JOIN (SELECT BODYSITE_DESCRIPTION, COUNT(*) AS CT_COUNT</w:t>
      </w:r>
    </w:p>
    <w:p w14:paraId="74C7658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T_PATIENT_IMAGING_STUDY</w:t>
      </w:r>
    </w:p>
    <w:p w14:paraId="208DCD7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MODALITY_CODE = 'CT'</w:t>
      </w:r>
    </w:p>
    <w:p w14:paraId="7B114D7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BODYSITE_DESCRIPTION)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b.BODYSITE_DESCRIPTION</w:t>
      </w:r>
      <w:proofErr w:type="spellEnd"/>
    </w:p>
    <w:p w14:paraId="61D691C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FULL OUTER JOIN (SELECT BODYSITE_DESCRIPTION, COUNT(*) AS DX_COUNT</w:t>
      </w:r>
    </w:p>
    <w:p w14:paraId="7FA318F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T_PATIENT_IMAGING_STUDY</w:t>
      </w:r>
    </w:p>
    <w:p w14:paraId="2F02ADB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MODALITY_CODE = 'DX'</w:t>
      </w:r>
    </w:p>
    <w:p w14:paraId="14CF905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BODYSITE_DESCRIPTION)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c.BODYSITE_DESCRIPTION</w:t>
      </w:r>
      <w:proofErr w:type="spellEnd"/>
    </w:p>
    <w:p w14:paraId="79E01B6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FULL OUTER JOIN (SELECT BODYSITE_DESCRIPTION, COUNT(*) AS US_COUNT</w:t>
      </w:r>
    </w:p>
    <w:p w14:paraId="2589716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T_PATIENT_IMAGING_STUDY</w:t>
      </w:r>
    </w:p>
    <w:p w14:paraId="24CF5A0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MODALITY_CODE = 'US'</w:t>
      </w:r>
    </w:p>
    <w:p w14:paraId="41BE66F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BODYSITE_DESCRIPTION) d ON 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d.BODYSITE_DESCRIPTION</w:t>
      </w:r>
      <w:proofErr w:type="spellEnd"/>
    </w:p>
    <w:p w14:paraId="4080B4B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FULL OUTER JOIN (SELECT BODYSITE_DESCRIPTION, COUNT(*) AS CR_COUNT</w:t>
      </w:r>
    </w:p>
    <w:p w14:paraId="24A1F06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T_PATIENT_IMAGING_STUDY</w:t>
      </w:r>
    </w:p>
    <w:p w14:paraId="738F848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MODALITY_CODE = 'CR'</w:t>
      </w:r>
    </w:p>
    <w:p w14:paraId="63DC910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BODYSITE_DESCRIPTION) e ON </w:t>
      </w:r>
      <w:proofErr w:type="spellStart"/>
      <w:proofErr w:type="gramStart"/>
      <w:r w:rsidRPr="00E86A76">
        <w:rPr>
          <w:rFonts w:ascii="Times New Roman" w:hAnsi="Times New Roman"/>
          <w:sz w:val="16"/>
          <w:szCs w:val="16"/>
        </w:rPr>
        <w:t>a.BODYSITE</w:t>
      </w:r>
      <w:proofErr w:type="gramEnd"/>
      <w:r w:rsidRPr="00E86A76">
        <w:rPr>
          <w:rFonts w:ascii="Times New Roman" w:hAnsi="Times New Roman"/>
          <w:sz w:val="16"/>
          <w:szCs w:val="16"/>
        </w:rPr>
        <w:t>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e.BODYSITE_DESCRIPTION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</w:p>
    <w:p w14:paraId="1FB48CC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C89F3A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UNIQUE(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), </w:t>
      </w:r>
      <w:proofErr w:type="spellStart"/>
      <w:r w:rsidRPr="00E86A76">
        <w:rPr>
          <w:rFonts w:ascii="Times New Roman" w:hAnsi="Times New Roman"/>
          <w:sz w:val="16"/>
          <w:szCs w:val="16"/>
        </w:rPr>
        <w:t>b.CT_COUNT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c.DX_COUNT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d.US_COUNT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e.CR_COUNT</w:t>
      </w:r>
      <w:proofErr w:type="spellEnd"/>
    </w:p>
    <w:p w14:paraId="0355387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Z_BODYSITE a</w:t>
      </w:r>
    </w:p>
    <w:p w14:paraId="77631AB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AS CT_COUNT</w:t>
      </w:r>
    </w:p>
    <w:p w14:paraId="3005E71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6D7FDFE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Z_BODYSITE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b.BODYSITE_CODE</w:t>
      </w:r>
      <w:proofErr w:type="spellEnd"/>
    </w:p>
    <w:p w14:paraId="5DBEA79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'CT'</w:t>
      </w:r>
    </w:p>
    <w:p w14:paraId="76304F0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b.BODYSITE_DESCRIPTION</w:t>
      </w:r>
      <w:proofErr w:type="spellEnd"/>
    </w:p>
    <w:p w14:paraId="3655A7F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AS DX_COUNT</w:t>
      </w:r>
    </w:p>
    <w:p w14:paraId="0F18E36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48D9B7B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Z_BODYSITE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b.BODYSITE_CODE</w:t>
      </w:r>
      <w:proofErr w:type="spellEnd"/>
    </w:p>
    <w:p w14:paraId="636AEA7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'DX'</w:t>
      </w:r>
    </w:p>
    <w:p w14:paraId="17B2778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c.BODYSITE_DESCRIPTION</w:t>
      </w:r>
      <w:proofErr w:type="spellEnd"/>
    </w:p>
    <w:p w14:paraId="34A15AA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AS US_COUNT</w:t>
      </w:r>
    </w:p>
    <w:p w14:paraId="2D1E966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097BAA1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Z_BODYSITE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b.BODYSITE_CODE</w:t>
      </w:r>
      <w:proofErr w:type="spellEnd"/>
    </w:p>
    <w:p w14:paraId="6838ACD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'US'</w:t>
      </w:r>
    </w:p>
    <w:p w14:paraId="614C6DD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d ON 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d.BODYSITE_DESCRIPTION</w:t>
      </w:r>
      <w:proofErr w:type="spellEnd"/>
    </w:p>
    <w:p w14:paraId="4C1E4C2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AS CR_COUNT</w:t>
      </w:r>
    </w:p>
    <w:p w14:paraId="415C9B2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18BA2F3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Z_BODYSITE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b.BODYSITE_CODE</w:t>
      </w:r>
      <w:proofErr w:type="spellEnd"/>
    </w:p>
    <w:p w14:paraId="39B151D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'CR'</w:t>
      </w:r>
    </w:p>
    <w:p w14:paraId="629D027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proofErr w:type="gramStart"/>
      <w:r w:rsidRPr="00E86A76">
        <w:rPr>
          <w:rFonts w:ascii="Times New Roman" w:hAnsi="Times New Roman"/>
          <w:sz w:val="16"/>
          <w:szCs w:val="16"/>
        </w:rPr>
        <w:t>b.BODYSITE</w:t>
      </w:r>
      <w:proofErr w:type="gramEnd"/>
      <w:r w:rsidRPr="00E86A76">
        <w:rPr>
          <w:rFonts w:ascii="Times New Roman" w:hAnsi="Times New Roman"/>
          <w:sz w:val="16"/>
          <w:szCs w:val="16"/>
        </w:rPr>
        <w:t>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e ON </w:t>
      </w:r>
      <w:proofErr w:type="spellStart"/>
      <w:r w:rsidRPr="00E86A76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e.BODYSITE_DESCRIPTION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</w:p>
    <w:p w14:paraId="3C75526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</w:t>
      </w:r>
    </w:p>
    <w:p w14:paraId="7BE6D67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1BF658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-- Question 5: Report the average age (in years) of patients per imaging studies (each modality in one different column) for each 10-year period (in rows). </w:t>
      </w:r>
    </w:p>
    <w:p w14:paraId="06A6F07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a.TIME_PERIOD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a.CT_COUNT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b.DX_COUNT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c.US_COUNT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d.CR_COUNT</w:t>
      </w:r>
      <w:proofErr w:type="spellEnd"/>
    </w:p>
    <w:p w14:paraId="4D62F75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68B6B73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449F9C3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3A37A3C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0393921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4F58530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0A76D34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0B93C4B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3EEED21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6AFD760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18A57F3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 AS TIME_PERIOD, COUNT(*) AS CT_COUNT</w:t>
      </w:r>
    </w:p>
    <w:p w14:paraId="200E8CA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T_PATIENT_IMAGING_STUDY a</w:t>
      </w:r>
    </w:p>
    <w:p w14:paraId="69364EB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'CT'</w:t>
      </w:r>
    </w:p>
    <w:p w14:paraId="6377765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79048F1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3EF3811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1EAC075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48A1EF4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0765D88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69317DE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2AB8CBB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0E6CAE9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7A72684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1218AB4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END) a</w:t>
      </w:r>
    </w:p>
    <w:p w14:paraId="576F204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(SELECT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5D351B3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59617F9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0C67CA2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04C3D46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67B9164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4298F3A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00C8B85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2F54DDE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65D21A9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4853349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 AS TIME_PERIOD, COUNT(*) AS DX_COUNT</w:t>
      </w:r>
    </w:p>
    <w:p w14:paraId="3B154E4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T_PATIENT_IMAGING_STUDY a</w:t>
      </w:r>
    </w:p>
    <w:p w14:paraId="3B6920A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'DX'</w:t>
      </w:r>
    </w:p>
    <w:p w14:paraId="4B16BA9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420088A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2987FE3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61301B4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0D9385C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6F80F1D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40CAECA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43E5557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500CF38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1BE6489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6C7BD9E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a.TIME_PERIOD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b.TIME_PERIOD</w:t>
      </w:r>
      <w:proofErr w:type="spellEnd"/>
    </w:p>
    <w:p w14:paraId="6663D90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(SELECT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1F898E2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7B1E3E6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524C30D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4FFB3A1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73F174B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1116F52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38C6E7C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41B7842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3854CBF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2821A4B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 AS TIME_PERIOD, COUNT(*) AS US_COUNT</w:t>
      </w:r>
    </w:p>
    <w:p w14:paraId="2DB9B09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T_PATIENT_IMAGING_STUDY a</w:t>
      </w:r>
    </w:p>
    <w:p w14:paraId="47B95B9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'US'</w:t>
      </w:r>
    </w:p>
    <w:p w14:paraId="2CFB808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477F931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043B9CF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7E01C35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24AFB40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0399444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29DD67A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2DDE684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48535A3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40B9A5F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2D20930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END)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a.TIME_PERIOD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c.TIME_PERIOD</w:t>
      </w:r>
      <w:proofErr w:type="spellEnd"/>
    </w:p>
    <w:p w14:paraId="55B44F8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(SELECT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015BB06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358C434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60FCDF8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6018AF0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2DFEE5E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26C774C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4CD82BF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1C1C9B7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10852F8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607CF4D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 AS TIME_PERIOD, COUNT(*) AS CR_COUNT</w:t>
      </w:r>
    </w:p>
    <w:p w14:paraId="34CA52D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T_PATIENT_IMAGING_STUDY a</w:t>
      </w:r>
    </w:p>
    <w:p w14:paraId="50D907C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'CR'</w:t>
      </w:r>
    </w:p>
    <w:p w14:paraId="310C38E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3CF0E1E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0017DDF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2EAA642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59D0305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22DA4AE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2B7736B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177BAF7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7F06B0D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3EBBB8D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42AF16E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END) d ON </w:t>
      </w:r>
      <w:proofErr w:type="spellStart"/>
      <w:proofErr w:type="gramStart"/>
      <w:r w:rsidRPr="00E86A76">
        <w:rPr>
          <w:rFonts w:ascii="Times New Roman" w:hAnsi="Times New Roman"/>
          <w:sz w:val="16"/>
          <w:szCs w:val="16"/>
        </w:rPr>
        <w:t>a.TIME</w:t>
      </w:r>
      <w:proofErr w:type="gramEnd"/>
      <w:r w:rsidRPr="00E86A76">
        <w:rPr>
          <w:rFonts w:ascii="Times New Roman" w:hAnsi="Times New Roman"/>
          <w:sz w:val="16"/>
          <w:szCs w:val="16"/>
        </w:rPr>
        <w:t>_PERIOD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d.TIME_PERIOD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</w:p>
    <w:p w14:paraId="520E6CF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0E78144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2FAED6F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a.TIME_PERIOD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a.CT_COUNT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b.DX_COUNT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c.US_COUNT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d.CR_COUNT</w:t>
      </w:r>
      <w:proofErr w:type="spellEnd"/>
    </w:p>
    <w:p w14:paraId="617A70A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FROM (SELECT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314111E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2858DD8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7438561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304CAC5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087B7D2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047D70A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5B57799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45E0047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3E186A6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49B6C01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 AS TIME_PERIOD, COUNT(*) AS CT_COUNT</w:t>
      </w:r>
    </w:p>
    <w:p w14:paraId="02F427E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6BAC3BF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'CT'</w:t>
      </w:r>
    </w:p>
    <w:p w14:paraId="498615A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37FA8A9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21A4205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3079A71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460CC08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7242CF5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0818FD5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41BBF06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6202C50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1F4CC7E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5F9DAB2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END) a</w:t>
      </w:r>
    </w:p>
    <w:p w14:paraId="3EBBE6E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(SELECT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499565A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0368E98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6AD35BD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4977671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04BA3C9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77B41E6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53FF980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0F7753E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6FDB84B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537F1D3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 AS TIME_PERIOD, COUNT(*) AS DX_COUNT</w:t>
      </w:r>
    </w:p>
    <w:p w14:paraId="4E91DFB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4D40438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'DX'</w:t>
      </w:r>
    </w:p>
    <w:p w14:paraId="356C4A6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166FCEA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5A589A9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142F613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78B1EE1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5D09055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3E1F7C0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58E6F29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2EF4511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6DD86DF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2300ACC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a.TIME_PERIOD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b.TIME_PERIOD</w:t>
      </w:r>
      <w:proofErr w:type="spellEnd"/>
    </w:p>
    <w:p w14:paraId="6BF0F96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(SELECT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169BC2B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708A0DF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7B45D57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411B9E2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5B8E5F1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7FE2959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3291064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00AB0F4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3D764B8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7E3C0BA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 AS TIME_PERIOD, COUNT(*) AS US_COUNT</w:t>
      </w:r>
    </w:p>
    <w:p w14:paraId="6097DEE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3D4F510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'US'</w:t>
      </w:r>
    </w:p>
    <w:p w14:paraId="26E394B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03CC116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46C4AB1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01E4187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268BBD9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59F5F9D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4C7E9AB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3002A17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6FF85E0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263BA3D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5909F1AF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END)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a.TIME_PERIOD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c.TIME_PERIOD</w:t>
      </w:r>
      <w:proofErr w:type="spellEnd"/>
    </w:p>
    <w:p w14:paraId="6D899A5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JOIN (SELECT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52F2FEA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4F20410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236BAD1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74DD303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649073E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14BBDD9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063157F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2E08F56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28BB3341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30AA1F5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 AS TIME_PERIOD, COUNT(*) AS CR_COUNT</w:t>
      </w:r>
    </w:p>
    <w:p w14:paraId="0981984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4BBB10A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'CR'</w:t>
      </w:r>
    </w:p>
    <w:p w14:paraId="627A364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CASE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0581EFD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64DA794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2C6B436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2A069400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596890F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1B8DA90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249A107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457765E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108DF8C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E86A76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318D052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            END) d ON </w:t>
      </w:r>
      <w:proofErr w:type="spellStart"/>
      <w:proofErr w:type="gramStart"/>
      <w:r w:rsidRPr="00E86A76">
        <w:rPr>
          <w:rFonts w:ascii="Times New Roman" w:hAnsi="Times New Roman"/>
          <w:sz w:val="16"/>
          <w:szCs w:val="16"/>
        </w:rPr>
        <w:t>a.TIME</w:t>
      </w:r>
      <w:proofErr w:type="gramEnd"/>
      <w:r w:rsidRPr="00E86A76">
        <w:rPr>
          <w:rFonts w:ascii="Times New Roman" w:hAnsi="Times New Roman"/>
          <w:sz w:val="16"/>
          <w:szCs w:val="16"/>
        </w:rPr>
        <w:t>_PERIOD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d.TIME_PERIOD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</w:p>
    <w:p w14:paraId="0A0B07A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4324A4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8580B6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64BAACE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-- Challenge 2: Report the number of patients that have taken each immunization (rows) per imaging studies (each modality in one different column) - duplicate counts can happen in this report. </w:t>
      </w:r>
    </w:p>
    <w:p w14:paraId="6887501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UNIQUE(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), </w:t>
      </w:r>
      <w:proofErr w:type="spellStart"/>
      <w:r w:rsidRPr="00E86A76">
        <w:rPr>
          <w:rFonts w:ascii="Times New Roman" w:hAnsi="Times New Roman"/>
          <w:sz w:val="16"/>
          <w:szCs w:val="16"/>
        </w:rPr>
        <w:t>b.CT_COUNT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c.DX_COUNT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d.US_COUNT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e.CR_COUNT</w:t>
      </w:r>
      <w:proofErr w:type="spellEnd"/>
    </w:p>
    <w:p w14:paraId="2A19459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T_PATIENT_IMMUNIZATION a</w:t>
      </w:r>
    </w:p>
    <w:p w14:paraId="268FC8F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AS CT_COUNT</w:t>
      </w:r>
    </w:p>
    <w:p w14:paraId="751E538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T_PATIENT_IMMUNIZATION a</w:t>
      </w:r>
    </w:p>
    <w:p w14:paraId="2778003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FULL OUTER JOIN T_PATIENT_IMAGING_STUDY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41AC4C0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'CT'</w:t>
      </w:r>
    </w:p>
    <w:p w14:paraId="09ED04B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64DB342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AS DX_COUNT</w:t>
      </w:r>
    </w:p>
    <w:p w14:paraId="486C9B2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T_PATIENT_IMMUNIZATION a</w:t>
      </w:r>
    </w:p>
    <w:p w14:paraId="0989F37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FULL OUTER JOIN T_PATIENT_IMAGING_STUDY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0C4E58E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'DX'</w:t>
      </w:r>
    </w:p>
    <w:p w14:paraId="34B557A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</w:p>
    <w:p w14:paraId="2BEFA0CB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AS US_COUNT</w:t>
      </w:r>
    </w:p>
    <w:p w14:paraId="22F8556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T_PATIENT_IMMUNIZATION a</w:t>
      </w:r>
    </w:p>
    <w:p w14:paraId="2BF1191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FULL OUTER JOIN T_PATIENT_IMAGING_STUDY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5B5CB54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'US'</w:t>
      </w:r>
    </w:p>
    <w:p w14:paraId="0EA2BBB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d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d.IMMUNIZATION_DESCRIPTION</w:t>
      </w:r>
      <w:proofErr w:type="spellEnd"/>
    </w:p>
    <w:p w14:paraId="1408E07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AS CR_COUNT</w:t>
      </w:r>
    </w:p>
    <w:p w14:paraId="3397B515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T_PATIENT_IMMUNIZATION a</w:t>
      </w:r>
    </w:p>
    <w:p w14:paraId="5E0AB28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FULL OUTER JOIN T_PATIENT_IMAGING_STUDY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5B6FE55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b.MODALITY_CODE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'CR'</w:t>
      </w:r>
    </w:p>
    <w:p w14:paraId="6EBD536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proofErr w:type="gramStart"/>
      <w:r w:rsidRPr="00E86A76">
        <w:rPr>
          <w:rFonts w:ascii="Times New Roman" w:hAnsi="Times New Roman"/>
          <w:sz w:val="16"/>
          <w:szCs w:val="16"/>
        </w:rPr>
        <w:t>a.IMMUNIZATION</w:t>
      </w:r>
      <w:proofErr w:type="gramEnd"/>
      <w:r w:rsidRPr="00E86A76">
        <w:rPr>
          <w:rFonts w:ascii="Times New Roman" w:hAnsi="Times New Roman"/>
          <w:sz w:val="16"/>
          <w:szCs w:val="16"/>
        </w:rPr>
        <w:t>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e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e.IMMUNIZATION_DESCRIPTION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</w:p>
    <w:p w14:paraId="7036783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</w:p>
    <w:p w14:paraId="74AF3E2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SELECT UNIQUE(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), </w:t>
      </w:r>
      <w:proofErr w:type="spellStart"/>
      <w:r w:rsidRPr="00E86A76">
        <w:rPr>
          <w:rFonts w:ascii="Times New Roman" w:hAnsi="Times New Roman"/>
          <w:sz w:val="16"/>
          <w:szCs w:val="16"/>
        </w:rPr>
        <w:t>b.CT_COUNT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c.DX_COUNT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d.US_COUNT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E86A76">
        <w:rPr>
          <w:rFonts w:ascii="Times New Roman" w:hAnsi="Times New Roman"/>
          <w:sz w:val="16"/>
          <w:szCs w:val="16"/>
        </w:rPr>
        <w:t>e.CR_COUNT</w:t>
      </w:r>
      <w:proofErr w:type="spellEnd"/>
    </w:p>
    <w:p w14:paraId="01F1675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>FROM Z_IMMUNIZATION a</w:t>
      </w:r>
    </w:p>
    <w:p w14:paraId="25156AF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CT_COUNT</w:t>
      </w:r>
    </w:p>
    <w:p w14:paraId="41B545B9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6240995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63472486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FULL OUTER JOIN Z_PATIENT_IMAGING_STUDY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c.PATIENT_ID</w:t>
      </w:r>
      <w:proofErr w:type="spellEnd"/>
    </w:p>
    <w:p w14:paraId="3B510FE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c.MODALITY_CODE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'CT'</w:t>
      </w:r>
    </w:p>
    <w:p w14:paraId="2FDD02D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4CC2C2BA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DX_COUNT</w:t>
      </w:r>
    </w:p>
    <w:p w14:paraId="66B5447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5311775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601BBE63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FULL OUTER JOIN Z_PATIENT_IMAGING_STUDY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c.PATIENT_ID</w:t>
      </w:r>
      <w:proofErr w:type="spellEnd"/>
    </w:p>
    <w:p w14:paraId="2363B2E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c.MODALITY_CODE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'DX'</w:t>
      </w:r>
    </w:p>
    <w:p w14:paraId="42D2568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c.IMMUNIZATION_DESCRIPTION</w:t>
      </w:r>
      <w:proofErr w:type="spellEnd"/>
    </w:p>
    <w:p w14:paraId="1A4F3FE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US_COUNT</w:t>
      </w:r>
    </w:p>
    <w:p w14:paraId="6D5280B7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1120CE7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329E5B5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FULL OUTER JOIN Z_PATIENT_IMAGING_STUDY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c.PATIENT_ID</w:t>
      </w:r>
      <w:proofErr w:type="spellEnd"/>
    </w:p>
    <w:p w14:paraId="0023E358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c.MODALITY_CODE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'US'</w:t>
      </w:r>
    </w:p>
    <w:p w14:paraId="7BD5514D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d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d.IMMUNIZATION_DESCRIPTION</w:t>
      </w:r>
      <w:proofErr w:type="spellEnd"/>
    </w:p>
    <w:p w14:paraId="419CE8DE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lastRenderedPageBreak/>
        <w:t xml:space="preserve">FULL OUTER JOIN (SELECT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, COUNT(*) CR_COUNT</w:t>
      </w:r>
    </w:p>
    <w:p w14:paraId="3B9E521C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43C0BE4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JOIN Z_IMMUNIZATION b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544FCBC2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FULL OUTER JOIN Z_PATIENT_IMAGING_STUDY c ON </w:t>
      </w:r>
      <w:proofErr w:type="spellStart"/>
      <w:r w:rsidRPr="00E86A76">
        <w:rPr>
          <w:rFonts w:ascii="Times New Roman" w:hAnsi="Times New Roman"/>
          <w:sz w:val="16"/>
          <w:szCs w:val="16"/>
        </w:rPr>
        <w:t>a.PATIENT_ID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c.PATIENT_ID</w:t>
      </w:r>
      <w:proofErr w:type="spellEnd"/>
    </w:p>
    <w:p w14:paraId="1448ACE4" w14:textId="77777777" w:rsidR="00E86A76" w:rsidRPr="00E86A76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E86A76">
        <w:rPr>
          <w:rFonts w:ascii="Times New Roman" w:hAnsi="Times New Roman"/>
          <w:sz w:val="16"/>
          <w:szCs w:val="16"/>
        </w:rPr>
        <w:t>c.MODALITY_CODE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'CR'</w:t>
      </w:r>
    </w:p>
    <w:p w14:paraId="4198F0E8" w14:textId="431D7162" w:rsidR="008D22A8" w:rsidRPr="006A3638" w:rsidRDefault="00E86A76" w:rsidP="00E86A76">
      <w:pPr>
        <w:widowControl/>
        <w:rPr>
          <w:rFonts w:ascii="Times New Roman" w:hAnsi="Times New Roman"/>
          <w:sz w:val="16"/>
          <w:szCs w:val="16"/>
        </w:rPr>
      </w:pPr>
      <w:r w:rsidRPr="00E86A76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proofErr w:type="gramStart"/>
      <w:r w:rsidRPr="00E86A76">
        <w:rPr>
          <w:rFonts w:ascii="Times New Roman" w:hAnsi="Times New Roman"/>
          <w:sz w:val="16"/>
          <w:szCs w:val="16"/>
        </w:rPr>
        <w:t>b.IMMUNIZATION</w:t>
      </w:r>
      <w:proofErr w:type="gramEnd"/>
      <w:r w:rsidRPr="00E86A76">
        <w:rPr>
          <w:rFonts w:ascii="Times New Roman" w:hAnsi="Times New Roman"/>
          <w:sz w:val="16"/>
          <w:szCs w:val="16"/>
        </w:rPr>
        <w:t>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) e ON </w:t>
      </w:r>
      <w:proofErr w:type="spellStart"/>
      <w:r w:rsidRPr="00E86A76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E86A76">
        <w:rPr>
          <w:rFonts w:ascii="Times New Roman" w:hAnsi="Times New Roman"/>
          <w:sz w:val="16"/>
          <w:szCs w:val="16"/>
        </w:rPr>
        <w:t>e.IMMUNIZATION_DESCRIPTION</w:t>
      </w:r>
      <w:proofErr w:type="spellEnd"/>
      <w:r w:rsidRPr="00E86A76">
        <w:rPr>
          <w:rFonts w:ascii="Times New Roman" w:hAnsi="Times New Roman"/>
          <w:sz w:val="16"/>
          <w:szCs w:val="16"/>
        </w:rPr>
        <w:t>;</w:t>
      </w:r>
    </w:p>
    <w:sectPr w:rsidR="008D22A8" w:rsidRPr="006A3638" w:rsidSect="004B0D3D">
      <w:headerReference w:type="default" r:id="rId53"/>
      <w:footerReference w:type="default" r:id="rId54"/>
      <w:pgSz w:w="12240" w:h="15840"/>
      <w:pgMar w:top="1440" w:right="1080" w:bottom="1440" w:left="1080" w:header="0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07F09" w14:textId="77777777" w:rsidR="00FC4685" w:rsidRDefault="00FC4685" w:rsidP="00B477DB">
      <w:r>
        <w:separator/>
      </w:r>
    </w:p>
  </w:endnote>
  <w:endnote w:type="continuationSeparator" w:id="0">
    <w:p w14:paraId="5BE9CDBE" w14:textId="77777777" w:rsidR="00FC4685" w:rsidRDefault="00FC4685" w:rsidP="00B4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FF55B" w14:textId="77777777" w:rsidR="004133FC" w:rsidRDefault="00B477D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E552B5" wp14:editId="00A2A5C7">
              <wp:simplePos x="0" y="0"/>
              <wp:positionH relativeFrom="page">
                <wp:posOffset>3810000</wp:posOffset>
              </wp:positionH>
              <wp:positionV relativeFrom="page">
                <wp:posOffset>9250680</wp:posOffset>
              </wp:positionV>
              <wp:extent cx="127000" cy="177800"/>
              <wp:effectExtent l="0" t="1905" r="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5FFE1" w14:textId="77777777" w:rsidR="004133FC" w:rsidRDefault="00C50A89">
                          <w:pPr>
                            <w:pStyle w:val="BodyText"/>
                            <w:spacing w:line="265" w:lineRule="exact"/>
                            <w:ind w:left="40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2607F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E552B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0pt;margin-top:728.4pt;width:10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" filled="f" stroked="f">
              <v:textbox inset="0,0,0,0">
                <w:txbxContent>
                  <w:p w14:paraId="19F5FFE1" w14:textId="77777777" w:rsidR="004133FC" w:rsidRDefault="00C50A89">
                    <w:pPr>
                      <w:pStyle w:val="BodyText"/>
                      <w:spacing w:line="265" w:lineRule="exact"/>
                      <w:ind w:left="40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2607F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E033F" w14:textId="77777777" w:rsidR="00FC4685" w:rsidRDefault="00FC4685" w:rsidP="00B477DB">
      <w:r>
        <w:separator/>
      </w:r>
    </w:p>
  </w:footnote>
  <w:footnote w:type="continuationSeparator" w:id="0">
    <w:p w14:paraId="2CAD117A" w14:textId="77777777" w:rsidR="00FC4685" w:rsidRDefault="00FC4685" w:rsidP="00B47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AAE1E" w14:textId="77F696E9" w:rsidR="00C46670" w:rsidRDefault="00C46670" w:rsidP="00C46670">
    <w:pPr>
      <w:pStyle w:val="Header"/>
      <w:pBdr>
        <w:bottom w:val="single" w:sz="4" w:space="1" w:color="auto"/>
      </w:pBdr>
      <w:jc w:val="center"/>
      <w:rPr>
        <w:noProof/>
      </w:rPr>
    </w:pPr>
    <w:r w:rsidRPr="002A7564">
      <w:rPr>
        <w:noProof/>
      </w:rPr>
      <w:drawing>
        <wp:inline distT="0" distB="0" distL="0" distR="0" wp14:anchorId="7478ADA6" wp14:editId="53D6F15E">
          <wp:extent cx="6038850" cy="962025"/>
          <wp:effectExtent l="0" t="0" r="0" b="952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885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E695A2" w14:textId="133E5AC4" w:rsidR="00C46670" w:rsidRPr="006034AA" w:rsidRDefault="00C46670" w:rsidP="00C46670">
    <w:pPr>
      <w:pStyle w:val="Header"/>
      <w:pBdr>
        <w:bottom w:val="single" w:sz="4" w:space="1" w:color="auto"/>
      </w:pBdr>
      <w:jc w:val="center"/>
      <w:rPr>
        <w:rStyle w:val="TitleChar"/>
        <w:rFonts w:ascii="Times New Roman" w:eastAsiaTheme="minorHAnsi" w:hAnsi="Times New Roman"/>
        <w:color w:val="7F7F7F"/>
      </w:rPr>
    </w:pPr>
    <w:r w:rsidRPr="006034AA">
      <w:rPr>
        <w:rStyle w:val="TitleChar"/>
        <w:rFonts w:ascii="Times New Roman" w:eastAsiaTheme="minorHAnsi" w:hAnsi="Times New Roman"/>
        <w:color w:val="7F7F7F"/>
      </w:rPr>
      <w:t>INFO-</w:t>
    </w:r>
    <w:r w:rsidR="007A37D8">
      <w:rPr>
        <w:rStyle w:val="TitleChar"/>
        <w:rFonts w:ascii="Times New Roman" w:eastAsiaTheme="minorHAnsi" w:hAnsi="Times New Roman"/>
        <w:color w:val="7F7F7F"/>
      </w:rPr>
      <w:t>605</w:t>
    </w:r>
    <w:r w:rsidR="005E502A">
      <w:rPr>
        <w:rStyle w:val="TitleChar"/>
        <w:rFonts w:ascii="Times New Roman" w:eastAsiaTheme="minorHAnsi" w:hAnsi="Times New Roman"/>
        <w:color w:val="7F7F7F"/>
      </w:rPr>
      <w:t xml:space="preserve"> Database </w:t>
    </w:r>
    <w:r w:rsidR="007A37D8">
      <w:rPr>
        <w:rStyle w:val="TitleChar"/>
        <w:rFonts w:ascii="Times New Roman" w:eastAsiaTheme="minorHAnsi" w:hAnsi="Times New Roman"/>
        <w:color w:val="7F7F7F"/>
      </w:rPr>
      <w:t>Management</w:t>
    </w:r>
  </w:p>
  <w:p w14:paraId="5222EABF" w14:textId="77777777" w:rsidR="00C46670" w:rsidRDefault="00C466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7613"/>
    <w:multiLevelType w:val="hybridMultilevel"/>
    <w:tmpl w:val="14A6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E523A"/>
    <w:multiLevelType w:val="hybridMultilevel"/>
    <w:tmpl w:val="A906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E1800"/>
    <w:multiLevelType w:val="hybridMultilevel"/>
    <w:tmpl w:val="D0BA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94902"/>
    <w:multiLevelType w:val="hybridMultilevel"/>
    <w:tmpl w:val="3FE4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55612"/>
    <w:multiLevelType w:val="hybridMultilevel"/>
    <w:tmpl w:val="93F6E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2229D"/>
    <w:multiLevelType w:val="hybridMultilevel"/>
    <w:tmpl w:val="287A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E742E"/>
    <w:multiLevelType w:val="hybridMultilevel"/>
    <w:tmpl w:val="C55CF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41C75"/>
    <w:multiLevelType w:val="hybridMultilevel"/>
    <w:tmpl w:val="B21EC528"/>
    <w:lvl w:ilvl="0" w:tplc="F4A634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64C3F"/>
    <w:multiLevelType w:val="hybridMultilevel"/>
    <w:tmpl w:val="A31A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61BB8"/>
    <w:multiLevelType w:val="hybridMultilevel"/>
    <w:tmpl w:val="513E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81712"/>
    <w:multiLevelType w:val="hybridMultilevel"/>
    <w:tmpl w:val="7BA2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D6A55"/>
    <w:multiLevelType w:val="hybridMultilevel"/>
    <w:tmpl w:val="0C46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504EB"/>
    <w:multiLevelType w:val="hybridMultilevel"/>
    <w:tmpl w:val="D792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34CD7"/>
    <w:multiLevelType w:val="hybridMultilevel"/>
    <w:tmpl w:val="367A3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BA5430"/>
    <w:multiLevelType w:val="hybridMultilevel"/>
    <w:tmpl w:val="03CAD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9701D"/>
    <w:multiLevelType w:val="hybridMultilevel"/>
    <w:tmpl w:val="A630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655F7"/>
    <w:multiLevelType w:val="hybridMultilevel"/>
    <w:tmpl w:val="38183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24190408">
    <w:abstractNumId w:val="13"/>
  </w:num>
  <w:num w:numId="2" w16cid:durableId="2043819810">
    <w:abstractNumId w:val="10"/>
  </w:num>
  <w:num w:numId="3" w16cid:durableId="1763263291">
    <w:abstractNumId w:val="15"/>
  </w:num>
  <w:num w:numId="4" w16cid:durableId="1960143941">
    <w:abstractNumId w:val="12"/>
  </w:num>
  <w:num w:numId="5" w16cid:durableId="1999650803">
    <w:abstractNumId w:val="4"/>
  </w:num>
  <w:num w:numId="6" w16cid:durableId="1311130958">
    <w:abstractNumId w:val="16"/>
  </w:num>
  <w:num w:numId="7" w16cid:durableId="1545407046">
    <w:abstractNumId w:val="11"/>
  </w:num>
  <w:num w:numId="8" w16cid:durableId="1686593894">
    <w:abstractNumId w:val="8"/>
  </w:num>
  <w:num w:numId="9" w16cid:durableId="755827949">
    <w:abstractNumId w:val="1"/>
  </w:num>
  <w:num w:numId="10" w16cid:durableId="1819689561">
    <w:abstractNumId w:val="2"/>
  </w:num>
  <w:num w:numId="11" w16cid:durableId="1237933941">
    <w:abstractNumId w:val="6"/>
  </w:num>
  <w:num w:numId="12" w16cid:durableId="401679195">
    <w:abstractNumId w:val="0"/>
  </w:num>
  <w:num w:numId="13" w16cid:durableId="1366634896">
    <w:abstractNumId w:val="3"/>
  </w:num>
  <w:num w:numId="14" w16cid:durableId="1051148202">
    <w:abstractNumId w:val="5"/>
  </w:num>
  <w:num w:numId="15" w16cid:durableId="1802648842">
    <w:abstractNumId w:val="14"/>
  </w:num>
  <w:num w:numId="16" w16cid:durableId="898788382">
    <w:abstractNumId w:val="7"/>
  </w:num>
  <w:num w:numId="17" w16cid:durableId="1989087250">
    <w:abstractNumId w:val="9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 Michael Villamater">
    <w15:presenceInfo w15:providerId="AD" w15:userId="S::fnv4001@med.cornell.edu::136d0dd3-4a47-4e84-a829-76d0c6d821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DB"/>
    <w:rsid w:val="000037DA"/>
    <w:rsid w:val="00012855"/>
    <w:rsid w:val="00033DAF"/>
    <w:rsid w:val="000450CE"/>
    <w:rsid w:val="000517CB"/>
    <w:rsid w:val="0006061B"/>
    <w:rsid w:val="000969DD"/>
    <w:rsid w:val="000D257A"/>
    <w:rsid w:val="000F615B"/>
    <w:rsid w:val="00102966"/>
    <w:rsid w:val="001226A6"/>
    <w:rsid w:val="001974DF"/>
    <w:rsid w:val="001A6977"/>
    <w:rsid w:val="001A6F1B"/>
    <w:rsid w:val="001F50E7"/>
    <w:rsid w:val="00210599"/>
    <w:rsid w:val="00211A9F"/>
    <w:rsid w:val="00242BB3"/>
    <w:rsid w:val="00246B75"/>
    <w:rsid w:val="00253E14"/>
    <w:rsid w:val="0025524D"/>
    <w:rsid w:val="002B169D"/>
    <w:rsid w:val="002C11E6"/>
    <w:rsid w:val="002D62E7"/>
    <w:rsid w:val="002E6793"/>
    <w:rsid w:val="00344167"/>
    <w:rsid w:val="00355ECC"/>
    <w:rsid w:val="003740EA"/>
    <w:rsid w:val="003765D2"/>
    <w:rsid w:val="0037797F"/>
    <w:rsid w:val="00384ACE"/>
    <w:rsid w:val="003B21C2"/>
    <w:rsid w:val="003B454E"/>
    <w:rsid w:val="003C4C13"/>
    <w:rsid w:val="003F266F"/>
    <w:rsid w:val="00445DB3"/>
    <w:rsid w:val="004671F8"/>
    <w:rsid w:val="0047042C"/>
    <w:rsid w:val="00471E30"/>
    <w:rsid w:val="0047705C"/>
    <w:rsid w:val="00484DAD"/>
    <w:rsid w:val="00490A5A"/>
    <w:rsid w:val="00496CE3"/>
    <w:rsid w:val="004B0D3D"/>
    <w:rsid w:val="004B29A2"/>
    <w:rsid w:val="004C4D56"/>
    <w:rsid w:val="004E0A72"/>
    <w:rsid w:val="004E3DA6"/>
    <w:rsid w:val="004F4ED4"/>
    <w:rsid w:val="004F7108"/>
    <w:rsid w:val="00504197"/>
    <w:rsid w:val="005440F6"/>
    <w:rsid w:val="00550B9E"/>
    <w:rsid w:val="00562A36"/>
    <w:rsid w:val="005705AA"/>
    <w:rsid w:val="00581497"/>
    <w:rsid w:val="00595D11"/>
    <w:rsid w:val="005B1080"/>
    <w:rsid w:val="005B5B98"/>
    <w:rsid w:val="005C3547"/>
    <w:rsid w:val="005D0A4D"/>
    <w:rsid w:val="005E502A"/>
    <w:rsid w:val="00603B18"/>
    <w:rsid w:val="006132F6"/>
    <w:rsid w:val="00615D1E"/>
    <w:rsid w:val="0062311E"/>
    <w:rsid w:val="006273AB"/>
    <w:rsid w:val="00652D30"/>
    <w:rsid w:val="006619E0"/>
    <w:rsid w:val="00661EA7"/>
    <w:rsid w:val="006624F8"/>
    <w:rsid w:val="006875F1"/>
    <w:rsid w:val="00695145"/>
    <w:rsid w:val="006A3638"/>
    <w:rsid w:val="006C15EE"/>
    <w:rsid w:val="006C1FD9"/>
    <w:rsid w:val="006C4809"/>
    <w:rsid w:val="006C7BF2"/>
    <w:rsid w:val="00704EFF"/>
    <w:rsid w:val="00705293"/>
    <w:rsid w:val="00747CD6"/>
    <w:rsid w:val="00755F2B"/>
    <w:rsid w:val="00783FFA"/>
    <w:rsid w:val="00787EFC"/>
    <w:rsid w:val="007A37D8"/>
    <w:rsid w:val="007A440B"/>
    <w:rsid w:val="007B3A76"/>
    <w:rsid w:val="007B5A67"/>
    <w:rsid w:val="007B6B6A"/>
    <w:rsid w:val="007D50F6"/>
    <w:rsid w:val="007E66BE"/>
    <w:rsid w:val="007E7809"/>
    <w:rsid w:val="007E7C70"/>
    <w:rsid w:val="007F7362"/>
    <w:rsid w:val="00830605"/>
    <w:rsid w:val="00841682"/>
    <w:rsid w:val="0084397D"/>
    <w:rsid w:val="00846EB3"/>
    <w:rsid w:val="008541E5"/>
    <w:rsid w:val="008604B5"/>
    <w:rsid w:val="0087260F"/>
    <w:rsid w:val="008812E0"/>
    <w:rsid w:val="008915AB"/>
    <w:rsid w:val="008966AB"/>
    <w:rsid w:val="008971C6"/>
    <w:rsid w:val="008C0E9F"/>
    <w:rsid w:val="008C4D45"/>
    <w:rsid w:val="008D22A8"/>
    <w:rsid w:val="008D505D"/>
    <w:rsid w:val="008F397E"/>
    <w:rsid w:val="008F50E0"/>
    <w:rsid w:val="00900F4F"/>
    <w:rsid w:val="00903BD4"/>
    <w:rsid w:val="0091419A"/>
    <w:rsid w:val="00952C02"/>
    <w:rsid w:val="00953374"/>
    <w:rsid w:val="00960DE1"/>
    <w:rsid w:val="009C5953"/>
    <w:rsid w:val="009D6832"/>
    <w:rsid w:val="009D7145"/>
    <w:rsid w:val="009F4E25"/>
    <w:rsid w:val="00A004A3"/>
    <w:rsid w:val="00A13E29"/>
    <w:rsid w:val="00A2607F"/>
    <w:rsid w:val="00A33CBB"/>
    <w:rsid w:val="00A45C62"/>
    <w:rsid w:val="00A63297"/>
    <w:rsid w:val="00A67994"/>
    <w:rsid w:val="00A83B05"/>
    <w:rsid w:val="00A94A83"/>
    <w:rsid w:val="00AA2BF2"/>
    <w:rsid w:val="00AB6E1D"/>
    <w:rsid w:val="00AB7689"/>
    <w:rsid w:val="00AC44D0"/>
    <w:rsid w:val="00AD3471"/>
    <w:rsid w:val="00AD57ED"/>
    <w:rsid w:val="00AF5917"/>
    <w:rsid w:val="00B13026"/>
    <w:rsid w:val="00B1303F"/>
    <w:rsid w:val="00B324F9"/>
    <w:rsid w:val="00B3300F"/>
    <w:rsid w:val="00B477DB"/>
    <w:rsid w:val="00B61404"/>
    <w:rsid w:val="00B866DD"/>
    <w:rsid w:val="00B9617D"/>
    <w:rsid w:val="00BB22DF"/>
    <w:rsid w:val="00BC1C44"/>
    <w:rsid w:val="00BC7562"/>
    <w:rsid w:val="00BE0066"/>
    <w:rsid w:val="00BE5446"/>
    <w:rsid w:val="00BF1849"/>
    <w:rsid w:val="00C17D9A"/>
    <w:rsid w:val="00C21CE9"/>
    <w:rsid w:val="00C25455"/>
    <w:rsid w:val="00C44EC4"/>
    <w:rsid w:val="00C46670"/>
    <w:rsid w:val="00C468D3"/>
    <w:rsid w:val="00C50A89"/>
    <w:rsid w:val="00C604BA"/>
    <w:rsid w:val="00CB7E84"/>
    <w:rsid w:val="00CC4A44"/>
    <w:rsid w:val="00CC7A79"/>
    <w:rsid w:val="00CE6D65"/>
    <w:rsid w:val="00CF4042"/>
    <w:rsid w:val="00CF48F7"/>
    <w:rsid w:val="00D01DFD"/>
    <w:rsid w:val="00D21AE4"/>
    <w:rsid w:val="00D24378"/>
    <w:rsid w:val="00D35329"/>
    <w:rsid w:val="00D40F75"/>
    <w:rsid w:val="00D442BF"/>
    <w:rsid w:val="00D44C5C"/>
    <w:rsid w:val="00D50B24"/>
    <w:rsid w:val="00D53B44"/>
    <w:rsid w:val="00D572A8"/>
    <w:rsid w:val="00D61CB7"/>
    <w:rsid w:val="00D740AA"/>
    <w:rsid w:val="00D76554"/>
    <w:rsid w:val="00D76588"/>
    <w:rsid w:val="00DA215D"/>
    <w:rsid w:val="00DA3D76"/>
    <w:rsid w:val="00DE258D"/>
    <w:rsid w:val="00DE3936"/>
    <w:rsid w:val="00E148AA"/>
    <w:rsid w:val="00E16726"/>
    <w:rsid w:val="00E253EC"/>
    <w:rsid w:val="00E270C6"/>
    <w:rsid w:val="00E31745"/>
    <w:rsid w:val="00E33D27"/>
    <w:rsid w:val="00E541C2"/>
    <w:rsid w:val="00E576E1"/>
    <w:rsid w:val="00E64D9C"/>
    <w:rsid w:val="00E65217"/>
    <w:rsid w:val="00E6534F"/>
    <w:rsid w:val="00E66764"/>
    <w:rsid w:val="00E70BEC"/>
    <w:rsid w:val="00E70DD2"/>
    <w:rsid w:val="00E74D57"/>
    <w:rsid w:val="00E81143"/>
    <w:rsid w:val="00E86A76"/>
    <w:rsid w:val="00E871CD"/>
    <w:rsid w:val="00E87F6E"/>
    <w:rsid w:val="00EA4AA4"/>
    <w:rsid w:val="00EB0C78"/>
    <w:rsid w:val="00ED0767"/>
    <w:rsid w:val="00EE564D"/>
    <w:rsid w:val="00F00C42"/>
    <w:rsid w:val="00F02D8C"/>
    <w:rsid w:val="00F03C04"/>
    <w:rsid w:val="00F32744"/>
    <w:rsid w:val="00F35A10"/>
    <w:rsid w:val="00F37186"/>
    <w:rsid w:val="00F41EAB"/>
    <w:rsid w:val="00F53B7C"/>
    <w:rsid w:val="00F6021E"/>
    <w:rsid w:val="00F6348D"/>
    <w:rsid w:val="00F67366"/>
    <w:rsid w:val="00F777FE"/>
    <w:rsid w:val="00F84BA6"/>
    <w:rsid w:val="00FB4A6F"/>
    <w:rsid w:val="00FB5FEE"/>
    <w:rsid w:val="00FC4685"/>
    <w:rsid w:val="00FD1380"/>
    <w:rsid w:val="00FD2F47"/>
    <w:rsid w:val="00FD3790"/>
    <w:rsid w:val="00FF3B36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2C3A2"/>
  <w15:chartTrackingRefBased/>
  <w15:docId w15:val="{54A04981-A8C9-4FAA-8022-0D330E94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477DB"/>
    <w:pPr>
      <w:widowControl w:val="0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B477DB"/>
    <w:pPr>
      <w:ind w:left="499" w:hanging="399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B477DB"/>
    <w:pPr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1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1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477DB"/>
    <w:rPr>
      <w:rFonts w:eastAsia="Times New Roman" w:cstheme="min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B477DB"/>
    <w:rPr>
      <w:rFonts w:eastAsia="Times New Roman" w:cstheme="minorBid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477DB"/>
    <w:pPr>
      <w:ind w:left="11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477DB"/>
    <w:rPr>
      <w:rFonts w:eastAsia="Times New Roman" w:cstheme="min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B477DB"/>
  </w:style>
  <w:style w:type="paragraph" w:customStyle="1" w:styleId="TableParagraph">
    <w:name w:val="Table Paragraph"/>
    <w:basedOn w:val="Normal"/>
    <w:uiPriority w:val="1"/>
    <w:qFormat/>
    <w:rsid w:val="00B477DB"/>
  </w:style>
  <w:style w:type="paragraph" w:styleId="Header">
    <w:name w:val="header"/>
    <w:basedOn w:val="Normal"/>
    <w:link w:val="HeaderChar"/>
    <w:uiPriority w:val="99"/>
    <w:unhideWhenUsed/>
    <w:rsid w:val="00B477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7DB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477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7DB"/>
    <w:rPr>
      <w:rFonts w:asciiTheme="minorHAnsi" w:hAnsiTheme="minorHAnsi" w:cstheme="min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53B7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53B7C"/>
    <w:rPr>
      <w:rFonts w:ascii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1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14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14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BlockText">
    <w:name w:val="Block Text"/>
    <w:basedOn w:val="Normal"/>
    <w:rsid w:val="00FF7149"/>
    <w:pPr>
      <w:widowControl/>
      <w:ind w:left="900" w:right="-360"/>
      <w:jc w:val="both"/>
    </w:pPr>
    <w:rPr>
      <w:rFonts w:ascii="Times New Roman" w:eastAsia="Batang" w:hAnsi="Times New Roman" w:cs="Times New Roman"/>
      <w:color w:val="000000"/>
      <w:sz w:val="24"/>
      <w:szCs w:val="20"/>
    </w:rPr>
  </w:style>
  <w:style w:type="paragraph" w:styleId="NormalWeb">
    <w:name w:val="Normal (Web)"/>
    <w:basedOn w:val="Normal"/>
    <w:uiPriority w:val="99"/>
    <w:unhideWhenUsed/>
    <w:rsid w:val="00FF714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Hyperlink">
    <w:name w:val="Hyperlink"/>
    <w:rsid w:val="0047042C"/>
    <w:rPr>
      <w:color w:val="0000FF"/>
      <w:u w:val="single"/>
    </w:rPr>
  </w:style>
  <w:style w:type="character" w:styleId="Strong">
    <w:name w:val="Strong"/>
    <w:uiPriority w:val="22"/>
    <w:qFormat/>
    <w:rsid w:val="0047042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46670"/>
    <w:pPr>
      <w:autoSpaceDE w:val="0"/>
      <w:autoSpaceDN w:val="0"/>
      <w:adjustRightInd w:val="0"/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46670"/>
    <w:rPr>
      <w:rFonts w:ascii="Calibri Light" w:eastAsia="Times New Roman" w:hAnsi="Calibri Light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83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76588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9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microsoft.com/office/2011/relationships/people" Target="peop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07C1E-C1C0-4FED-AFB0-B230ED050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50</Pages>
  <Words>16442</Words>
  <Characters>93726</Characters>
  <Application>Microsoft Office Word</Application>
  <DocSecurity>0</DocSecurity>
  <Lines>781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109949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Carl Drott</dc:creator>
  <cp:keywords/>
  <dc:description/>
  <cp:lastModifiedBy>Francis Michael Villamater</cp:lastModifiedBy>
  <cp:revision>90</cp:revision>
  <cp:lastPrinted>2021-06-14T19:37:00Z</cp:lastPrinted>
  <dcterms:created xsi:type="dcterms:W3CDTF">2021-02-05T05:50:00Z</dcterms:created>
  <dcterms:modified xsi:type="dcterms:W3CDTF">2022-08-24T20:12:00Z</dcterms:modified>
</cp:coreProperties>
</file>